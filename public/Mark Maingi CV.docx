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927B" w14:textId="6883A54D" w:rsidR="00B46838" w:rsidRDefault="00762825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13CD3" wp14:editId="5065B2D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3350" cy="2971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2971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BB366" w14:textId="08CD8172" w:rsidR="004F1CE0" w:rsidRDefault="004F1CE0" w:rsidP="004F1CE0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RESUME</w:t>
                            </w:r>
                          </w:p>
                          <w:p w14:paraId="5971D836" w14:textId="78E67C4E" w:rsidR="002A141A" w:rsidRDefault="002A141A" w:rsidP="002A141A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0090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Mark </w:t>
                            </w:r>
                            <w:proofErr w:type="spellStart"/>
                            <w:r w:rsidRPr="00D0090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Maingi</w:t>
                            </w:r>
                            <w:proofErr w:type="spellEnd"/>
                          </w:p>
                          <w:p w14:paraId="7F807165" w14:textId="6F8DD8B8" w:rsidR="002A141A" w:rsidRPr="002A141A" w:rsidRDefault="002A33B2" w:rsidP="002A141A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Full-stack</w:t>
                            </w:r>
                            <w:r w:rsidR="002A141A" w:rsidRPr="002A141A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Developer</w:t>
                            </w:r>
                          </w:p>
                          <w:p w14:paraId="7D8B3177" w14:textId="42E65F6E" w:rsidR="002A141A" w:rsidRPr="002A141A" w:rsidRDefault="002A141A" w:rsidP="002A141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A14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Address </w:t>
                            </w:r>
                            <w:r w:rsidRPr="002A141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Nairobi, 30, 00100</w:t>
                            </w:r>
                          </w:p>
                          <w:p w14:paraId="5FF59325" w14:textId="77777777" w:rsidR="002A141A" w:rsidRPr="002A141A" w:rsidRDefault="002A141A" w:rsidP="002A141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A14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Phone </w:t>
                            </w:r>
                            <w:r w:rsidRPr="002A141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0708015054</w:t>
                            </w:r>
                          </w:p>
                          <w:p w14:paraId="6B1AE873" w14:textId="2024E5D8" w:rsidR="002A141A" w:rsidRPr="002A141A" w:rsidRDefault="002A141A" w:rsidP="002A141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A14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E-mail </w:t>
                            </w:r>
                            <w:hyperlink r:id="rId8" w:history="1">
                              <w:r w:rsidRPr="002A141A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markmaingi@kabarak.ac.ke</w:t>
                              </w:r>
                            </w:hyperlink>
                          </w:p>
                          <w:p w14:paraId="15071D32" w14:textId="77777777" w:rsidR="002A141A" w:rsidRDefault="002A141A" w:rsidP="002A1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13CD3" id="Rectangle 9" o:spid="_x0000_s1026" style="position:absolute;margin-left:559.3pt;margin-top:-1in;width:610.5pt;height:234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" fillcolor="#404040 [2429]" strokecolor="#1f3763 [1604]" strokeweight="1pt">
                <v:textbox>
                  <w:txbxContent>
                    <w:p w14:paraId="3D3BB366" w14:textId="08CD8172" w:rsidR="004F1CE0" w:rsidRDefault="004F1CE0" w:rsidP="004F1CE0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RESUME</w:t>
                      </w:r>
                    </w:p>
                    <w:p w14:paraId="5971D836" w14:textId="78E67C4E" w:rsidR="002A141A" w:rsidRDefault="002A141A" w:rsidP="002A141A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D0090E">
                        <w:rPr>
                          <w:b/>
                          <w:bCs/>
                          <w:sz w:val="72"/>
                          <w:szCs w:val="72"/>
                        </w:rPr>
                        <w:t xml:space="preserve">Mark </w:t>
                      </w:r>
                      <w:proofErr w:type="spellStart"/>
                      <w:r w:rsidRPr="00D0090E">
                        <w:rPr>
                          <w:b/>
                          <w:bCs/>
                          <w:sz w:val="72"/>
                          <w:szCs w:val="72"/>
                        </w:rPr>
                        <w:t>Maingi</w:t>
                      </w:r>
                      <w:proofErr w:type="spellEnd"/>
                    </w:p>
                    <w:p w14:paraId="7F807165" w14:textId="6F8DD8B8" w:rsidR="002A141A" w:rsidRPr="002A141A" w:rsidRDefault="002A33B2" w:rsidP="002A141A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Full-stack</w:t>
                      </w:r>
                      <w:r w:rsidR="002A141A" w:rsidRPr="002A141A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Developer</w:t>
                      </w:r>
                    </w:p>
                    <w:p w14:paraId="7D8B3177" w14:textId="42E65F6E" w:rsidR="002A141A" w:rsidRPr="002A141A" w:rsidRDefault="002A141A" w:rsidP="002A141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A14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Address </w:t>
                      </w:r>
                      <w:r w:rsidRPr="002A141A">
                        <w:rPr>
                          <w:color w:val="FFFFFF" w:themeColor="background1"/>
                          <w:sz w:val="28"/>
                          <w:szCs w:val="28"/>
                        </w:rPr>
                        <w:t>Nairobi, 30, 00100</w:t>
                      </w:r>
                    </w:p>
                    <w:p w14:paraId="5FF59325" w14:textId="77777777" w:rsidR="002A141A" w:rsidRPr="002A141A" w:rsidRDefault="002A141A" w:rsidP="002A141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A14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Phone </w:t>
                      </w:r>
                      <w:r w:rsidRPr="002A141A">
                        <w:rPr>
                          <w:color w:val="FFFFFF" w:themeColor="background1"/>
                          <w:sz w:val="28"/>
                          <w:szCs w:val="28"/>
                        </w:rPr>
                        <w:t>0708015054</w:t>
                      </w:r>
                    </w:p>
                    <w:p w14:paraId="6B1AE873" w14:textId="2024E5D8" w:rsidR="002A141A" w:rsidRPr="002A141A" w:rsidRDefault="002A141A" w:rsidP="002A141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A14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E-mail </w:t>
                      </w:r>
                      <w:hyperlink r:id="rId9" w:history="1">
                        <w:r w:rsidRPr="002A141A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markmaingi@kabarak.ac.ke</w:t>
                        </w:r>
                      </w:hyperlink>
                    </w:p>
                    <w:p w14:paraId="15071D32" w14:textId="77777777" w:rsidR="002A141A" w:rsidRDefault="002A141A" w:rsidP="002A141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0090E" w:rsidRPr="00D0090E">
        <w:rPr>
          <w:b/>
          <w:bCs/>
          <w:sz w:val="72"/>
          <w:szCs w:val="72"/>
        </w:rPr>
        <w:t xml:space="preserve">Mark </w:t>
      </w:r>
      <w:proofErr w:type="spellStart"/>
      <w:r w:rsidR="00D0090E" w:rsidRPr="00D0090E">
        <w:rPr>
          <w:b/>
          <w:bCs/>
          <w:sz w:val="72"/>
          <w:szCs w:val="72"/>
        </w:rPr>
        <w:t>Maingi</w:t>
      </w:r>
      <w:proofErr w:type="spellEnd"/>
    </w:p>
    <w:p w14:paraId="5104BB55" w14:textId="192129D0" w:rsidR="00D0090E" w:rsidRPr="00762825" w:rsidRDefault="00D0090E">
      <w:pPr>
        <w:rPr>
          <w:b/>
          <w:bCs/>
          <w:color w:val="595959" w:themeColor="text1" w:themeTint="A6"/>
          <w:sz w:val="40"/>
          <w:szCs w:val="40"/>
        </w:rPr>
      </w:pPr>
      <w:r w:rsidRPr="00762825">
        <w:rPr>
          <w:b/>
          <w:bCs/>
          <w:color w:val="595959" w:themeColor="text1" w:themeTint="A6"/>
          <w:sz w:val="40"/>
          <w:szCs w:val="40"/>
        </w:rPr>
        <w:t>Back-end Developer</w:t>
      </w:r>
    </w:p>
    <w:p w14:paraId="35DC436F" w14:textId="40162343" w:rsidR="00D0090E" w:rsidRPr="00762825" w:rsidRDefault="00D0090E">
      <w:pPr>
        <w:rPr>
          <w:color w:val="595959" w:themeColor="text1" w:themeTint="A6"/>
          <w:sz w:val="28"/>
          <w:szCs w:val="28"/>
        </w:rPr>
      </w:pPr>
      <w:r w:rsidRPr="00762825">
        <w:rPr>
          <w:b/>
          <w:bCs/>
          <w:color w:val="595959" w:themeColor="text1" w:themeTint="A6"/>
          <w:sz w:val="28"/>
          <w:szCs w:val="28"/>
        </w:rPr>
        <w:t xml:space="preserve">Address </w:t>
      </w:r>
      <w:r w:rsidRPr="00762825">
        <w:rPr>
          <w:color w:val="595959" w:themeColor="text1" w:themeTint="A6"/>
          <w:sz w:val="28"/>
          <w:szCs w:val="28"/>
        </w:rPr>
        <w:t>Nairobi, 30, 00100</w:t>
      </w:r>
    </w:p>
    <w:p w14:paraId="52C38315" w14:textId="158D464A" w:rsidR="00D0090E" w:rsidRPr="00762825" w:rsidRDefault="00D0090E">
      <w:pPr>
        <w:rPr>
          <w:color w:val="595959" w:themeColor="text1" w:themeTint="A6"/>
          <w:sz w:val="28"/>
          <w:szCs w:val="28"/>
        </w:rPr>
      </w:pPr>
      <w:r w:rsidRPr="00762825">
        <w:rPr>
          <w:b/>
          <w:bCs/>
          <w:color w:val="595959" w:themeColor="text1" w:themeTint="A6"/>
          <w:sz w:val="28"/>
          <w:szCs w:val="28"/>
        </w:rPr>
        <w:t xml:space="preserve">Phone </w:t>
      </w:r>
      <w:r w:rsidRPr="00762825">
        <w:rPr>
          <w:color w:val="595959" w:themeColor="text1" w:themeTint="A6"/>
          <w:sz w:val="28"/>
          <w:szCs w:val="28"/>
        </w:rPr>
        <w:t>0708015054</w:t>
      </w:r>
    </w:p>
    <w:p w14:paraId="1BBE1A78" w14:textId="100856AE" w:rsidR="00D0090E" w:rsidRDefault="00613154">
      <w:pPr>
        <w:rPr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21314" wp14:editId="5535AC25">
                <wp:simplePos x="0" y="0"/>
                <wp:positionH relativeFrom="column">
                  <wp:posOffset>-114300</wp:posOffset>
                </wp:positionH>
                <wp:positionV relativeFrom="paragraph">
                  <wp:posOffset>255270</wp:posOffset>
                </wp:positionV>
                <wp:extent cx="9525" cy="31527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52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B741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20.1pt" to="-8.2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" strokecolor="#404040 [242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02EEF" wp14:editId="19206F97">
                <wp:simplePos x="0" y="0"/>
                <wp:positionH relativeFrom="column">
                  <wp:posOffset>-304800</wp:posOffset>
                </wp:positionH>
                <wp:positionV relativeFrom="paragraph">
                  <wp:posOffset>236220</wp:posOffset>
                </wp:positionV>
                <wp:extent cx="0" cy="31718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7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A8F10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8.6pt" to="-24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" strokecolor="gray [1629]" strokeweight=".5pt">
                <v:stroke joinstyle="miter"/>
              </v:line>
            </w:pict>
          </mc:Fallback>
        </mc:AlternateContent>
      </w:r>
      <w:r w:rsidR="00D0090E" w:rsidRPr="00762825">
        <w:rPr>
          <w:b/>
          <w:bCs/>
          <w:color w:val="595959" w:themeColor="text1" w:themeTint="A6"/>
          <w:sz w:val="28"/>
          <w:szCs w:val="28"/>
        </w:rPr>
        <w:t xml:space="preserve">E-mail </w:t>
      </w:r>
      <w:hyperlink r:id="rId10" w:history="1">
        <w:r w:rsidR="00F4415F" w:rsidRPr="00762825">
          <w:rPr>
            <w:rStyle w:val="Hyperlink"/>
            <w:color w:val="595959" w:themeColor="text1" w:themeTint="A6"/>
            <w:sz w:val="28"/>
            <w:szCs w:val="28"/>
          </w:rPr>
          <w:t>markmaingi@kabarak.ac.ke</w:t>
        </w:r>
      </w:hyperlink>
    </w:p>
    <w:p w14:paraId="45315A10" w14:textId="55226A28" w:rsidR="00F4415F" w:rsidRDefault="00F441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p w14:paraId="67B3051B" w14:textId="77777777" w:rsidR="00835C8F" w:rsidRPr="001511F5" w:rsidRDefault="00835C8F" w:rsidP="00835C8F">
      <w:pPr>
        <w:rPr>
          <w:b/>
          <w:bCs/>
          <w:sz w:val="28"/>
          <w:szCs w:val="28"/>
        </w:rPr>
      </w:pPr>
      <w:r>
        <w:rPr>
          <w:sz w:val="24"/>
          <w:szCs w:val="24"/>
        </w:rPr>
        <w:t>I create value by design.</w:t>
      </w:r>
    </w:p>
    <w:p w14:paraId="59D7D6F1" w14:textId="77777777" w:rsidR="00835C8F" w:rsidRDefault="00835C8F" w:rsidP="00835C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5DB83D" wp14:editId="09D849DE">
                <wp:simplePos x="0" y="0"/>
                <wp:positionH relativeFrom="leftMargin">
                  <wp:align>right</wp:align>
                </wp:positionH>
                <wp:positionV relativeFrom="paragraph">
                  <wp:posOffset>2678121</wp:posOffset>
                </wp:positionV>
                <wp:extent cx="361950" cy="342900"/>
                <wp:effectExtent l="19050" t="19050" r="1905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9D542D" w14:textId="49FF71A3" w:rsidR="00835C8F" w:rsidRDefault="00835C8F" w:rsidP="00835C8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DB83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7" type="#_x0000_t110" style="position:absolute;left:0;text-align:left;margin-left:-22.7pt;margin-top:210.9pt;width:28.5pt;height:27pt;z-index:2517104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" fillcolor="#747070 [1614]" strokecolor="#2f528f" strokeweight="1pt">
                <v:textbox>
                  <w:txbxContent>
                    <w:p w14:paraId="0D9D542D" w14:textId="49FF71A3" w:rsidR="00835C8F" w:rsidRDefault="00835C8F" w:rsidP="00835C8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0CC8">
        <w:rPr>
          <w:sz w:val="24"/>
          <w:szCs w:val="24"/>
        </w:rPr>
        <w:t>Dedicated Web Developer with experience working in a team to develop and conceptualize company web presence. Specialize</w:t>
      </w:r>
      <w:r>
        <w:rPr>
          <w:sz w:val="24"/>
          <w:szCs w:val="24"/>
        </w:rPr>
        <w:t>d</w:t>
      </w:r>
      <w:r w:rsidRPr="00C00CC8">
        <w:rPr>
          <w:sz w:val="24"/>
          <w:szCs w:val="24"/>
        </w:rPr>
        <w:t xml:space="preserve"> in difficult projects that necessitate comprehensive coding </w:t>
      </w:r>
      <w:r>
        <w:rPr>
          <w:sz w:val="24"/>
          <w:szCs w:val="24"/>
        </w:rPr>
        <w:t>skills</w:t>
      </w:r>
      <w:r w:rsidRPr="00C00CC8">
        <w:rPr>
          <w:sz w:val="24"/>
          <w:szCs w:val="24"/>
        </w:rPr>
        <w:t xml:space="preserve">, search engine </w:t>
      </w:r>
      <w:r>
        <w:rPr>
          <w:sz w:val="24"/>
          <w:szCs w:val="24"/>
        </w:rPr>
        <w:t>optimization</w:t>
      </w:r>
      <w:r w:rsidRPr="00C00CC8">
        <w:rPr>
          <w:sz w:val="24"/>
          <w:szCs w:val="24"/>
        </w:rPr>
        <w:t xml:space="preserve">, and security. Develops effective, beautiful, custom-made digital </w:t>
      </w:r>
      <w:r>
        <w:rPr>
          <w:sz w:val="24"/>
          <w:szCs w:val="24"/>
        </w:rPr>
        <w:t>products</w:t>
      </w:r>
      <w:r w:rsidRPr="00C00CC8">
        <w:rPr>
          <w:sz w:val="24"/>
          <w:szCs w:val="24"/>
        </w:rPr>
        <w:t xml:space="preserve"> and services using visual arts understanding. Aspiring full-stack developer with a passion for programming languages</w:t>
      </w:r>
      <w:r>
        <w:rPr>
          <w:sz w:val="24"/>
          <w:szCs w:val="24"/>
        </w:rPr>
        <w:t>.</w:t>
      </w:r>
      <w:r w:rsidRPr="00C00CC8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C00CC8">
        <w:rPr>
          <w:sz w:val="24"/>
          <w:szCs w:val="24"/>
        </w:rPr>
        <w:t xml:space="preserve">rovides excitement and a thorough understanding of multiple programming languages to the planning, construction, and maintenance of websites. Foundational understanding of </w:t>
      </w:r>
      <w:r>
        <w:rPr>
          <w:sz w:val="24"/>
          <w:szCs w:val="24"/>
        </w:rPr>
        <w:t xml:space="preserve">JavaScript, </w:t>
      </w:r>
      <w:r w:rsidRPr="00C00CC8">
        <w:rPr>
          <w:sz w:val="24"/>
          <w:szCs w:val="24"/>
        </w:rPr>
        <w:t>CSS and HTML choices, plugins, and development platforms that adhere to current standards</w:t>
      </w:r>
      <w:r>
        <w:rPr>
          <w:sz w:val="24"/>
          <w:szCs w:val="24"/>
        </w:rPr>
        <w:t xml:space="preserve">. </w:t>
      </w:r>
      <w:r w:rsidRPr="00C00CC8">
        <w:rPr>
          <w:sz w:val="24"/>
          <w:szCs w:val="24"/>
        </w:rPr>
        <w:t xml:space="preserve">Individual who is data-driven and has a strong understanding </w:t>
      </w:r>
      <w:r>
        <w:rPr>
          <w:sz w:val="24"/>
          <w:szCs w:val="24"/>
        </w:rPr>
        <w:t>of</w:t>
      </w:r>
      <w:r w:rsidRPr="00C00CC8">
        <w:rPr>
          <w:sz w:val="24"/>
          <w:szCs w:val="24"/>
        </w:rPr>
        <w:t xml:space="preserve"> search optimization requirements. Problem-solver with an analytical and goal-oriented approach. Dedicated to meeting challenging development goals under tight deadlines while creating flawless code. SQL code generation, analytics, reporting, and business intelligence are all skills that I as a developer possess. Programming languages, standards, and tools (both current and ancient) are all familiar to me. I am a critical thinker that values diversity and is always eager to learn.</w:t>
      </w:r>
    </w:p>
    <w:p w14:paraId="5CCCB6B0" w14:textId="2F2BDCB5" w:rsidR="00357627" w:rsidRPr="004E30E9" w:rsidRDefault="00DF7B1C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51D99" wp14:editId="34D00CC5">
                <wp:simplePos x="0" y="0"/>
                <wp:positionH relativeFrom="column">
                  <wp:posOffset>-238125</wp:posOffset>
                </wp:positionH>
                <wp:positionV relativeFrom="paragraph">
                  <wp:posOffset>43815</wp:posOffset>
                </wp:positionV>
                <wp:extent cx="104775" cy="133350"/>
                <wp:effectExtent l="0" t="0" r="28575" b="19050"/>
                <wp:wrapNone/>
                <wp:docPr id="23" name="Flowchart: Multi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flowChartMultidocumen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5381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3" o:spid="_x0000_s1026" type="#_x0000_t115" style="position:absolute;margin-left:-18.75pt;margin-top:3.45pt;width:8.2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" fillcolor="#5a5a5a [2109]" strokecolor="white [3212]" strokeweight="1pt"/>
            </w:pict>
          </mc:Fallback>
        </mc:AlternateContent>
      </w:r>
      <w:r w:rsidR="0040337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37A0F" wp14:editId="63D36255">
                <wp:simplePos x="0" y="0"/>
                <wp:positionH relativeFrom="column">
                  <wp:posOffset>-190500</wp:posOffset>
                </wp:positionH>
                <wp:positionV relativeFrom="paragraph">
                  <wp:posOffset>291465</wp:posOffset>
                </wp:positionV>
                <wp:extent cx="9525" cy="27432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B6C5C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2.95pt" to="-14.2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" strokecolor="#5a5a5a [2109]" strokeweight=".5pt">
                <v:stroke joinstyle="miter"/>
              </v:line>
            </w:pict>
          </mc:Fallback>
        </mc:AlternateContent>
      </w:r>
      <w:r w:rsidR="004E30E9">
        <w:rPr>
          <w:b/>
          <w:bCs/>
          <w:sz w:val="28"/>
          <w:szCs w:val="28"/>
        </w:rPr>
        <w:t xml:space="preserve"> </w:t>
      </w:r>
      <w:r w:rsidR="00357627">
        <w:rPr>
          <w:b/>
          <w:bCs/>
          <w:sz w:val="28"/>
          <w:szCs w:val="28"/>
        </w:rPr>
        <w:t>Skills</w:t>
      </w:r>
    </w:p>
    <w:p w14:paraId="783490DE" w14:textId="77777777" w:rsidR="00D6721E" w:rsidRPr="00357627" w:rsidRDefault="00D6721E" w:rsidP="00D672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HTML</w:t>
      </w:r>
    </w:p>
    <w:p w14:paraId="13A69FF1" w14:textId="77777777" w:rsidR="00D6721E" w:rsidRPr="00357627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7627">
        <w:rPr>
          <w:sz w:val="24"/>
          <w:szCs w:val="24"/>
        </w:rPr>
        <w:t xml:space="preserve">Python </w:t>
      </w:r>
    </w:p>
    <w:p w14:paraId="50E275BA" w14:textId="61408DF5" w:rsidR="00D6721E" w:rsidRPr="00D6721E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7627">
        <w:rPr>
          <w:sz w:val="24"/>
          <w:szCs w:val="24"/>
        </w:rPr>
        <w:t xml:space="preserve">C </w:t>
      </w:r>
    </w:p>
    <w:p w14:paraId="1ACB3BE9" w14:textId="77777777" w:rsidR="00D6721E" w:rsidRPr="00357627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JavaScript</w:t>
      </w:r>
    </w:p>
    <w:p w14:paraId="01C61D3C" w14:textId="77777777" w:rsidR="00D6721E" w:rsidRPr="00357627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PHP</w:t>
      </w:r>
    </w:p>
    <w:p w14:paraId="285C3421" w14:textId="77777777" w:rsidR="00D6721E" w:rsidRPr="00357627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CSS</w:t>
      </w:r>
    </w:p>
    <w:p w14:paraId="7448ABB5" w14:textId="77777777" w:rsidR="00D6721E" w:rsidRPr="00357627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Search Engine Optimization</w:t>
      </w:r>
    </w:p>
    <w:p w14:paraId="22F027CE" w14:textId="519F48F3" w:rsidR="00D6721E" w:rsidRPr="00357627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Agile Workflow (Slack)</w:t>
      </w:r>
    </w:p>
    <w:p w14:paraId="7233D6C9" w14:textId="31C81243" w:rsidR="00D6721E" w:rsidRPr="00561FED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MySQL</w:t>
      </w:r>
    </w:p>
    <w:p w14:paraId="49C3CBC3" w14:textId="77777777" w:rsidR="00D6721E" w:rsidRPr="00471EBF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UX/UI design</w:t>
      </w:r>
    </w:p>
    <w:p w14:paraId="776CE3A9" w14:textId="7D0C2B7D" w:rsidR="00D6721E" w:rsidRPr="00D6721E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Reactjs</w:t>
      </w:r>
      <w:proofErr w:type="spellEnd"/>
    </w:p>
    <w:p w14:paraId="56ED5FA2" w14:textId="686950E8" w:rsidR="00D6721E" w:rsidRPr="00D6721E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Expressjs</w:t>
      </w:r>
      <w:proofErr w:type="spellEnd"/>
    </w:p>
    <w:p w14:paraId="2B51B10B" w14:textId="1CD3C90F" w:rsidR="00D6721E" w:rsidRPr="00E93174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Nodejs</w:t>
      </w:r>
    </w:p>
    <w:p w14:paraId="2766B2D9" w14:textId="77777777" w:rsidR="00D6721E" w:rsidRPr="000247B6" w:rsidRDefault="00D6721E" w:rsidP="00D672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Bootstrap v5</w:t>
      </w:r>
    </w:p>
    <w:p w14:paraId="29E7EA67" w14:textId="77777777" w:rsidR="00D6721E" w:rsidRDefault="00D6721E" w:rsidP="00D6721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skills</w:t>
      </w:r>
    </w:p>
    <w:p w14:paraId="41183467" w14:textId="77777777" w:rsidR="00D6721E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E68CC">
        <w:rPr>
          <w:sz w:val="24"/>
          <w:szCs w:val="24"/>
        </w:rPr>
        <w:t>Exce</w:t>
      </w:r>
      <w:r>
        <w:rPr>
          <w:sz w:val="24"/>
          <w:szCs w:val="24"/>
        </w:rPr>
        <w:t>l</w:t>
      </w:r>
    </w:p>
    <w:p w14:paraId="589F3C17" w14:textId="77777777" w:rsidR="00D6721E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MS word</w:t>
      </w:r>
    </w:p>
    <w:p w14:paraId="6FD1350A" w14:textId="77777777" w:rsidR="00D6721E" w:rsidRPr="000247B6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Power Point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24640F" wp14:editId="661F6EEF">
                <wp:simplePos x="0" y="0"/>
                <wp:positionH relativeFrom="column">
                  <wp:posOffset>-190499</wp:posOffset>
                </wp:positionH>
                <wp:positionV relativeFrom="paragraph">
                  <wp:posOffset>9525</wp:posOffset>
                </wp:positionV>
                <wp:extent cx="0" cy="7048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892DF" id="Straight Connector 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.75pt" to="-1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" strokecolor="#404040 [2429]" strokeweight=".5pt">
                <v:stroke joinstyle="miter"/>
              </v:line>
            </w:pict>
          </mc:Fallback>
        </mc:AlternateContent>
      </w:r>
    </w:p>
    <w:p w14:paraId="47ECB60C" w14:textId="77777777" w:rsidR="00D6721E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Adobe Photoshop</w:t>
      </w:r>
    </w:p>
    <w:p w14:paraId="5F10B61C" w14:textId="77777777" w:rsidR="00D6721E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Figma</w:t>
      </w:r>
    </w:p>
    <w:p w14:paraId="1F274284" w14:textId="781B30A5" w:rsidR="00D6721E" w:rsidRPr="00E93174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WordPress / </w:t>
      </w:r>
      <w:proofErr w:type="spellStart"/>
      <w:r>
        <w:rPr>
          <w:sz w:val="24"/>
          <w:szCs w:val="24"/>
        </w:rPr>
        <w:t>Elementor</w:t>
      </w:r>
      <w:proofErr w:type="spellEnd"/>
    </w:p>
    <w:p w14:paraId="402F7C79" w14:textId="77777777" w:rsidR="00D6721E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Webflow</w:t>
      </w:r>
      <w:proofErr w:type="spellEnd"/>
    </w:p>
    <w:p w14:paraId="78C70279" w14:textId="261FF3E2" w:rsidR="00D6721E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Responsive Web Design and Development</w:t>
      </w:r>
    </w:p>
    <w:p w14:paraId="05B6D7F8" w14:textId="77777777" w:rsidR="00D6721E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</w:p>
    <w:p w14:paraId="5287E9E2" w14:textId="77777777" w:rsidR="00D6721E" w:rsidRPr="007E68CC" w:rsidRDefault="00D6721E" w:rsidP="00D6721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API</w:t>
      </w:r>
    </w:p>
    <w:p w14:paraId="23CEDD6B" w14:textId="519E24C5" w:rsidR="00357627" w:rsidRPr="00D6721E" w:rsidRDefault="004E30E9" w:rsidP="00D6721E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A47D5" wp14:editId="271FFA63">
                <wp:simplePos x="0" y="0"/>
                <wp:positionH relativeFrom="leftMargin">
                  <wp:align>right</wp:align>
                </wp:positionH>
                <wp:positionV relativeFrom="paragraph">
                  <wp:posOffset>265430</wp:posOffset>
                </wp:positionV>
                <wp:extent cx="361950" cy="34290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1E9A0" id="Flowchart: Decision 2" o:spid="_x0000_s1026" type="#_x0000_t110" style="position:absolute;margin-left:-22.7pt;margin-top:20.9pt;width:28.5pt;height:27pt;z-index:2516602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" fillcolor="#5a5a5a [2109]" strokecolor="#1f3763 [1604]" strokeweight="1pt">
                <w10:wrap anchorx="margin"/>
              </v:shape>
            </w:pict>
          </mc:Fallback>
        </mc:AlternateContent>
      </w:r>
    </w:p>
    <w:p w14:paraId="73F562C2" w14:textId="654FA9D0" w:rsidR="00357627" w:rsidRDefault="009B6515" w:rsidP="0035762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D110A" wp14:editId="084D3CAA">
                <wp:simplePos x="0" y="0"/>
                <wp:positionH relativeFrom="column">
                  <wp:posOffset>-201930</wp:posOffset>
                </wp:positionH>
                <wp:positionV relativeFrom="paragraph">
                  <wp:posOffset>117476</wp:posOffset>
                </wp:positionV>
                <wp:extent cx="11430" cy="30480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89BA1" id="Straight Connector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9.25pt" to="-1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" strokecolor="#fbe4d5 [661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E0139" wp14:editId="71CD9A88">
                <wp:simplePos x="0" y="0"/>
                <wp:positionH relativeFrom="column">
                  <wp:posOffset>-211455</wp:posOffset>
                </wp:positionH>
                <wp:positionV relativeFrom="paragraph">
                  <wp:posOffset>117475</wp:posOffset>
                </wp:positionV>
                <wp:extent cx="7620" cy="304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797D2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65pt,9.25pt" to="-16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" strokecolor="#fbe4d5 [661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14F3C3" wp14:editId="608D7713">
                <wp:simplePos x="0" y="0"/>
                <wp:positionH relativeFrom="column">
                  <wp:posOffset>-266700</wp:posOffset>
                </wp:positionH>
                <wp:positionV relativeFrom="paragraph">
                  <wp:posOffset>117475</wp:posOffset>
                </wp:positionV>
                <wp:extent cx="129540" cy="72390"/>
                <wp:effectExtent l="0" t="0" r="3810" b="381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723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6F1D75" id="Rectangle: Rounded Corners 26" o:spid="_x0000_s1026" style="position:absolute;margin-left:-21pt;margin-top:9.25pt;width:10.2pt;height: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" fillcolor="#af4f0f [2149]" stroked="f">
                <v:fill color2="#f4b083 [1941]" rotate="t" angle="180" colors="0 #b0500f;31457f #ee8137;1 #f4b183" focus="100%" type="gradient"/>
              </v:roundrect>
            </w:pict>
          </mc:Fallback>
        </mc:AlternateContent>
      </w:r>
      <w:r w:rsidR="0040337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C7BA5" wp14:editId="2E1DFD41">
                <wp:simplePos x="0" y="0"/>
                <wp:positionH relativeFrom="column">
                  <wp:posOffset>-200025</wp:posOffset>
                </wp:positionH>
                <wp:positionV relativeFrom="paragraph">
                  <wp:posOffset>287020</wp:posOffset>
                </wp:positionV>
                <wp:extent cx="0" cy="36290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E58D1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2.6pt" to="-15.75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" strokecolor="#404040 [2429]" strokeweight=".5pt">
                <v:stroke joinstyle="miter"/>
              </v:line>
            </w:pict>
          </mc:Fallback>
        </mc:AlternateContent>
      </w:r>
      <w:r w:rsidR="00357627" w:rsidRPr="00357627">
        <w:rPr>
          <w:b/>
          <w:bCs/>
          <w:sz w:val="28"/>
          <w:szCs w:val="28"/>
        </w:rPr>
        <w:t>Work History</w:t>
      </w:r>
    </w:p>
    <w:p w14:paraId="008F28FD" w14:textId="6C011785" w:rsidR="008E5493" w:rsidRPr="008E5493" w:rsidRDefault="008E5493" w:rsidP="003A2A8E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8E5493">
        <w:rPr>
          <w:b/>
          <w:bCs/>
          <w:sz w:val="28"/>
          <w:szCs w:val="28"/>
        </w:rPr>
        <w:t>Apr 2022-current: UI/UX Engineer</w:t>
      </w:r>
      <w:r w:rsidR="003F2A28">
        <w:rPr>
          <w:b/>
          <w:bCs/>
          <w:sz w:val="28"/>
          <w:szCs w:val="28"/>
        </w:rPr>
        <w:t xml:space="preserve"> &amp; </w:t>
      </w:r>
      <w:r w:rsidRPr="008E5493">
        <w:rPr>
          <w:b/>
          <w:bCs/>
          <w:sz w:val="28"/>
          <w:szCs w:val="28"/>
        </w:rPr>
        <w:t>Web Developer, Sanlam Insurance</w:t>
      </w:r>
    </w:p>
    <w:p w14:paraId="0F241DE5" w14:textId="37BB338E" w:rsidR="008E5493" w:rsidRPr="008E5493" w:rsidRDefault="00E718AC" w:rsidP="008E5493">
      <w:pPr>
        <w:pStyle w:val="ListParagraph"/>
        <w:ind w:left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79BA591" w14:textId="3107D896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Design</w:t>
      </w:r>
      <w:r>
        <w:rPr>
          <w:sz w:val="28"/>
          <w:szCs w:val="28"/>
        </w:rPr>
        <w:t>s</w:t>
      </w:r>
      <w:r w:rsidRPr="008E5493">
        <w:rPr>
          <w:sz w:val="28"/>
          <w:szCs w:val="28"/>
        </w:rPr>
        <w:t xml:space="preserve"> and develop</w:t>
      </w:r>
      <w:r>
        <w:rPr>
          <w:sz w:val="28"/>
          <w:szCs w:val="28"/>
        </w:rPr>
        <w:t>s</w:t>
      </w:r>
      <w:r w:rsidRPr="008E5493">
        <w:rPr>
          <w:sz w:val="28"/>
          <w:szCs w:val="28"/>
        </w:rPr>
        <w:t xml:space="preserve"> web applications with a focus on user experience and interface design</w:t>
      </w:r>
      <w:r>
        <w:rPr>
          <w:sz w:val="28"/>
          <w:szCs w:val="28"/>
        </w:rPr>
        <w:t>.</w:t>
      </w:r>
    </w:p>
    <w:p w14:paraId="0B9A3686" w14:textId="47989ADA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Collaborate</w:t>
      </w:r>
      <w:r>
        <w:rPr>
          <w:sz w:val="28"/>
          <w:szCs w:val="28"/>
        </w:rPr>
        <w:t>s</w:t>
      </w:r>
      <w:r w:rsidRPr="008E5493">
        <w:rPr>
          <w:sz w:val="28"/>
          <w:szCs w:val="28"/>
        </w:rPr>
        <w:t xml:space="preserve"> with cross-functional teams to define, design, and ship new features</w:t>
      </w:r>
      <w:r>
        <w:rPr>
          <w:sz w:val="28"/>
          <w:szCs w:val="28"/>
        </w:rPr>
        <w:t>.</w:t>
      </w:r>
    </w:p>
    <w:p w14:paraId="362A56A5" w14:textId="44798100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Ensure</w:t>
      </w:r>
      <w:r>
        <w:rPr>
          <w:sz w:val="28"/>
          <w:szCs w:val="28"/>
        </w:rPr>
        <w:t>s</w:t>
      </w:r>
      <w:r w:rsidRPr="008E5493">
        <w:rPr>
          <w:sz w:val="28"/>
          <w:szCs w:val="28"/>
        </w:rPr>
        <w:t xml:space="preserve"> that web applications are responsive, accessible, and meet industry best practices</w:t>
      </w:r>
      <w:r>
        <w:rPr>
          <w:sz w:val="28"/>
          <w:szCs w:val="28"/>
        </w:rPr>
        <w:t>.</w:t>
      </w:r>
    </w:p>
    <w:p w14:paraId="114AD8FA" w14:textId="0456B4BF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Maintain and enhance existing web applications to improve performance and user experience</w:t>
      </w:r>
      <w:r>
        <w:rPr>
          <w:sz w:val="28"/>
          <w:szCs w:val="28"/>
        </w:rPr>
        <w:t>.</w:t>
      </w:r>
    </w:p>
    <w:p w14:paraId="7F72AAE9" w14:textId="4E743F2C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Utilize various web development technologies including HTML/CSS, JavaScript,</w:t>
      </w:r>
      <w:r>
        <w:rPr>
          <w:sz w:val="28"/>
          <w:szCs w:val="28"/>
        </w:rPr>
        <w:t xml:space="preserve"> </w:t>
      </w:r>
      <w:r w:rsidRPr="008E5493">
        <w:rPr>
          <w:sz w:val="28"/>
          <w:szCs w:val="28"/>
        </w:rPr>
        <w:t>React.js</w:t>
      </w:r>
      <w:r>
        <w:rPr>
          <w:sz w:val="28"/>
          <w:szCs w:val="28"/>
        </w:rPr>
        <w:t>, Express.js, Node.js, and My SQL databases.</w:t>
      </w:r>
    </w:p>
    <w:p w14:paraId="6D13A068" w14:textId="77777777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Earned a data protection certificate and Risk management certificate from Sanlam Insurance</w:t>
      </w:r>
    </w:p>
    <w:p w14:paraId="24FDA80D" w14:textId="77777777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Worked under the innovation and growth department as a Web Developer</w:t>
      </w:r>
    </w:p>
    <w:p w14:paraId="3224AE59" w14:textId="77777777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>Contributed to several projects, including:</w:t>
      </w:r>
    </w:p>
    <w:p w14:paraId="44416BF1" w14:textId="4EC38609" w:rsidR="008E5493" w:rsidRPr="008E5493" w:rsidRDefault="008E5493" w:rsidP="008E5493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8E5493">
        <w:rPr>
          <w:sz w:val="28"/>
          <w:szCs w:val="28"/>
        </w:rPr>
        <w:t xml:space="preserve">Flexi </w:t>
      </w:r>
      <w:proofErr w:type="spellStart"/>
      <w:r w:rsidRPr="008E5493">
        <w:rPr>
          <w:sz w:val="28"/>
          <w:szCs w:val="28"/>
        </w:rPr>
        <w:t>hela</w:t>
      </w:r>
      <w:proofErr w:type="spellEnd"/>
      <w:r w:rsidRPr="008E5493">
        <w:rPr>
          <w:sz w:val="28"/>
          <w:szCs w:val="28"/>
        </w:rPr>
        <w:t xml:space="preserve"> affiliate products (</w:t>
      </w:r>
      <w:proofErr w:type="spellStart"/>
      <w:r w:rsidRPr="008E5493">
        <w:rPr>
          <w:sz w:val="28"/>
          <w:szCs w:val="28"/>
        </w:rPr>
        <w:t>i</w:t>
      </w:r>
      <w:proofErr w:type="spellEnd"/>
      <w:r w:rsidRPr="008E5493">
        <w:rPr>
          <w:sz w:val="28"/>
          <w:szCs w:val="28"/>
        </w:rPr>
        <w:t>. Dawit ii.</w:t>
      </w:r>
      <w:r w:rsidR="008E6CC0">
        <w:rPr>
          <w:sz w:val="28"/>
          <w:szCs w:val="28"/>
        </w:rPr>
        <w:t xml:space="preserve"> </w:t>
      </w:r>
      <w:proofErr w:type="spellStart"/>
      <w:r w:rsidRPr="008E5493">
        <w:rPr>
          <w:sz w:val="28"/>
          <w:szCs w:val="28"/>
        </w:rPr>
        <w:t>Acentria</w:t>
      </w:r>
      <w:proofErr w:type="spellEnd"/>
      <w:r w:rsidR="008E6CC0">
        <w:rPr>
          <w:sz w:val="28"/>
          <w:szCs w:val="28"/>
        </w:rPr>
        <w:t xml:space="preserve"> </w:t>
      </w:r>
      <w:proofErr w:type="spellStart"/>
      <w:r w:rsidR="008E6CC0">
        <w:rPr>
          <w:sz w:val="28"/>
          <w:szCs w:val="28"/>
        </w:rPr>
        <w:t>iii.MIC</w:t>
      </w:r>
      <w:proofErr w:type="spellEnd"/>
      <w:r w:rsidR="008E6CC0">
        <w:rPr>
          <w:sz w:val="28"/>
          <w:szCs w:val="28"/>
        </w:rPr>
        <w:t xml:space="preserve"> Global </w:t>
      </w:r>
      <w:proofErr w:type="gramStart"/>
      <w:r w:rsidR="008E6CC0">
        <w:rPr>
          <w:sz w:val="28"/>
          <w:szCs w:val="28"/>
        </w:rPr>
        <w:t xml:space="preserve">Risk </w:t>
      </w:r>
      <w:r w:rsidRPr="008E5493">
        <w:rPr>
          <w:sz w:val="28"/>
          <w:szCs w:val="28"/>
        </w:rPr>
        <w:t>)</w:t>
      </w:r>
      <w:proofErr w:type="gramEnd"/>
    </w:p>
    <w:p w14:paraId="223864BF" w14:textId="3EBE25B7" w:rsidR="0054109D" w:rsidRPr="00963539" w:rsidRDefault="008E5493" w:rsidP="00963539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spellStart"/>
      <w:r w:rsidRPr="008E5493">
        <w:rPr>
          <w:sz w:val="28"/>
          <w:szCs w:val="28"/>
        </w:rPr>
        <w:lastRenderedPageBreak/>
        <w:t>Pensionplus</w:t>
      </w:r>
      <w:proofErr w:type="spellEnd"/>
      <w:r w:rsidRPr="008E5493">
        <w:rPr>
          <w:sz w:val="28"/>
          <w:szCs w:val="28"/>
        </w:rPr>
        <w:t>, a product powered by Sanlam that enables users to combine their pensions in one single pool for easy tracking.</w:t>
      </w:r>
    </w:p>
    <w:p w14:paraId="4852E56D" w14:textId="54384E49" w:rsidR="0054109D" w:rsidRDefault="00963539" w:rsidP="0054109D">
      <w:pPr>
        <w:ind w:left="180" w:firstLine="720"/>
        <w:rPr>
          <w:sz w:val="24"/>
          <w:szCs w:val="24"/>
        </w:rPr>
      </w:pPr>
      <w:ins w:id="0" w:author="macklilji30@gmail.com" w:date="2023-03-07T16:37:00Z">
        <w:r>
          <w:rPr>
            <w:sz w:val="24"/>
            <w:szCs w:val="24"/>
          </w:rPr>
          <w:t xml:space="preserve">You can check out some </w:t>
        </w:r>
      </w:ins>
      <w:r>
        <w:rPr>
          <w:sz w:val="24"/>
          <w:szCs w:val="24"/>
        </w:rPr>
        <w:t>of my work by following the links below:</w:t>
      </w:r>
    </w:p>
    <w:p w14:paraId="76819B4C" w14:textId="0D2B4B03" w:rsidR="0054109D" w:rsidRPr="00C0356C" w:rsidRDefault="00000000" w:rsidP="008D484F">
      <w:pPr>
        <w:pStyle w:val="ListParagraph"/>
        <w:numPr>
          <w:ilvl w:val="0"/>
          <w:numId w:val="26"/>
        </w:numPr>
        <w:ind w:left="1620"/>
        <w:rPr>
          <w:rStyle w:val="Hyperlink"/>
          <w:color w:val="auto"/>
          <w:sz w:val="32"/>
          <w:szCs w:val="32"/>
          <w:u w:val="none"/>
        </w:rPr>
      </w:pPr>
      <w:hyperlink r:id="rId11" w:history="1">
        <w:r w:rsidR="0054109D" w:rsidRPr="00BE14FF">
          <w:rPr>
            <w:rStyle w:val="Hyperlink"/>
            <w:sz w:val="24"/>
            <w:szCs w:val="24"/>
          </w:rPr>
          <w:t>https://github.com/MaingiMuema/PensionPlus-5.0</w:t>
        </w:r>
      </w:hyperlink>
    </w:p>
    <w:p w14:paraId="604C80AF" w14:textId="4636485A" w:rsidR="00C0356C" w:rsidRPr="00C0356C" w:rsidRDefault="00C0356C" w:rsidP="00C0356C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2" w:history="1">
        <w:r w:rsidRPr="00760C2F">
          <w:rPr>
            <w:rStyle w:val="Hyperlink"/>
            <w:sz w:val="24"/>
            <w:szCs w:val="24"/>
          </w:rPr>
          <w:t>https://imaginariumsolutions.co.ke</w:t>
        </w:r>
      </w:hyperlink>
    </w:p>
    <w:p w14:paraId="4A4D41A6" w14:textId="0C8F9593" w:rsidR="002C1F06" w:rsidRDefault="00000000" w:rsidP="008D484F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3" w:history="1">
        <w:r w:rsidR="002C1F06" w:rsidRPr="00BE14FF">
          <w:rPr>
            <w:rStyle w:val="Hyperlink"/>
            <w:sz w:val="24"/>
            <w:szCs w:val="24"/>
          </w:rPr>
          <w:t>https://github.com/MaingiMuema/Dawit-flexi-hela</w:t>
        </w:r>
      </w:hyperlink>
    </w:p>
    <w:p w14:paraId="53E2A890" w14:textId="40428412" w:rsidR="007052D4" w:rsidRPr="00C0356C" w:rsidRDefault="00000000" w:rsidP="00C0356C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4" w:history="1">
        <w:r w:rsidR="007052D4" w:rsidRPr="00BE14FF">
          <w:rPr>
            <w:rStyle w:val="Hyperlink"/>
            <w:sz w:val="24"/>
            <w:szCs w:val="24"/>
          </w:rPr>
          <w:t>https://github.com/MaingiMuema/Pixyflix</w:t>
        </w:r>
      </w:hyperlink>
    </w:p>
    <w:p w14:paraId="6E18739F" w14:textId="7E2F08E9" w:rsidR="0054109D" w:rsidRDefault="00000000" w:rsidP="008D484F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5" w:history="1">
        <w:r w:rsidR="008E7D77" w:rsidRPr="00BE14FF">
          <w:rPr>
            <w:rStyle w:val="Hyperlink"/>
            <w:sz w:val="24"/>
            <w:szCs w:val="24"/>
          </w:rPr>
          <w:t>https://www.figma.com/proto/bQEQMxHLklQrN5VEe6NvVq/PensionPlus?node-id=0%3A1</w:t>
        </w:r>
      </w:hyperlink>
    </w:p>
    <w:p w14:paraId="02EB1D95" w14:textId="2D645B0C" w:rsidR="008E7D77" w:rsidRDefault="00000000" w:rsidP="008D484F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6" w:history="1">
        <w:r w:rsidR="008E7D77" w:rsidRPr="00BE14FF">
          <w:rPr>
            <w:rStyle w:val="Hyperlink"/>
            <w:sz w:val="24"/>
            <w:szCs w:val="24"/>
          </w:rPr>
          <w:t>https://www.figma.com/file/bQEQMxHLklQrN5VEe6NvVq/PensionPlus?t=jeWHnDICZ7dTmc4l-6</w:t>
        </w:r>
      </w:hyperlink>
    </w:p>
    <w:p w14:paraId="5D9FA1C5" w14:textId="77D155E4" w:rsidR="008E7D77" w:rsidRDefault="00000000" w:rsidP="008D484F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7" w:history="1">
        <w:r w:rsidR="008E7D77" w:rsidRPr="00BE14FF">
          <w:rPr>
            <w:rStyle w:val="Hyperlink"/>
            <w:sz w:val="24"/>
            <w:szCs w:val="24"/>
          </w:rPr>
          <w:t>https://www.figma.com/file/yaGSvsHOqPcEgwvZcOLVlm/Dobiri?t=jeWHnDICZ7dTmc4l-6</w:t>
        </w:r>
      </w:hyperlink>
    </w:p>
    <w:p w14:paraId="345C0E6F" w14:textId="5CF1978F" w:rsidR="008E7D77" w:rsidRDefault="00000000" w:rsidP="008D484F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8" w:history="1">
        <w:r w:rsidR="002C1F06" w:rsidRPr="00BE14FF">
          <w:rPr>
            <w:rStyle w:val="Hyperlink"/>
            <w:sz w:val="24"/>
            <w:szCs w:val="24"/>
          </w:rPr>
          <w:t>https://www.figma.com/file/LBBDT10RrQU0cTzyS1L7Ik/SCFF?node-id=0%3A1&amp;t=4Ntxzod7dTVUCKcx-0</w:t>
        </w:r>
      </w:hyperlink>
    </w:p>
    <w:p w14:paraId="6C71B9F5" w14:textId="46118B7F" w:rsidR="002C1F06" w:rsidRDefault="00000000" w:rsidP="008D484F">
      <w:pPr>
        <w:pStyle w:val="ListParagraph"/>
        <w:numPr>
          <w:ilvl w:val="0"/>
          <w:numId w:val="26"/>
        </w:numPr>
        <w:ind w:left="1620"/>
        <w:rPr>
          <w:sz w:val="24"/>
          <w:szCs w:val="24"/>
        </w:rPr>
      </w:pPr>
      <w:hyperlink r:id="rId19" w:history="1">
        <w:r w:rsidR="00D6721E" w:rsidRPr="00BE14FF">
          <w:rPr>
            <w:rStyle w:val="Hyperlink"/>
            <w:sz w:val="24"/>
            <w:szCs w:val="24"/>
          </w:rPr>
          <w:t>https://www.figma.com/file/tgoHxXJepzay5BcMM1PvdT/pixyflix?t=4Ntxzod7dTVUCKcx-6</w:t>
        </w:r>
      </w:hyperlink>
    </w:p>
    <w:p w14:paraId="0177E983" w14:textId="77777777" w:rsidR="00D6721E" w:rsidRPr="008E7D77" w:rsidRDefault="00D6721E" w:rsidP="00D6721E">
      <w:pPr>
        <w:pStyle w:val="ListParagraph"/>
        <w:ind w:left="1620"/>
        <w:rPr>
          <w:sz w:val="24"/>
          <w:szCs w:val="24"/>
        </w:rPr>
      </w:pPr>
    </w:p>
    <w:p w14:paraId="1CF19B03" w14:textId="0B806CEF" w:rsidR="00816015" w:rsidRPr="00816015" w:rsidRDefault="00816015" w:rsidP="00816015">
      <w:pPr>
        <w:pStyle w:val="ListParagraph"/>
        <w:ind w:left="900"/>
        <w:rPr>
          <w:b/>
          <w:bCs/>
          <w:sz w:val="32"/>
          <w:szCs w:val="32"/>
        </w:rPr>
      </w:pPr>
    </w:p>
    <w:p w14:paraId="3DA3BDA8" w14:textId="019A0AAC" w:rsidR="00816015" w:rsidRPr="00816015" w:rsidRDefault="00816015" w:rsidP="00816015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Apr</w:t>
      </w:r>
      <w:r w:rsidRPr="00E04706">
        <w:rPr>
          <w:b/>
          <w:bCs/>
          <w:sz w:val="28"/>
          <w:szCs w:val="28"/>
        </w:rPr>
        <w:t xml:space="preserve"> 2020-</w:t>
      </w:r>
      <w:r>
        <w:rPr>
          <w:b/>
          <w:bCs/>
          <w:sz w:val="28"/>
          <w:szCs w:val="28"/>
        </w:rPr>
        <w:t>2022:</w:t>
      </w:r>
      <w:r w:rsidRPr="00E047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Freelancer</w:t>
      </w:r>
    </w:p>
    <w:p w14:paraId="64EA6203" w14:textId="77777777" w:rsidR="0054109D" w:rsidRDefault="0054109D" w:rsidP="0054109D">
      <w:pPr>
        <w:pStyle w:val="ListParagraph"/>
        <w:ind w:left="900"/>
      </w:pPr>
      <w:r>
        <w:t>I have done several research paper-works on blockchain systems and last mile problems of service delivery.</w:t>
      </w:r>
    </w:p>
    <w:p w14:paraId="0EBF014F" w14:textId="77777777" w:rsidR="0054109D" w:rsidRDefault="0054109D" w:rsidP="0054109D">
      <w:pPr>
        <w:pStyle w:val="ListParagraph"/>
        <w:ind w:left="900"/>
      </w:pPr>
    </w:p>
    <w:p w14:paraId="50A1DC9C" w14:textId="21709F25" w:rsidR="0054109D" w:rsidRDefault="0054109D" w:rsidP="0054109D">
      <w:pPr>
        <w:pStyle w:val="ListParagraph"/>
        <w:ind w:left="900"/>
      </w:pPr>
      <w:r>
        <w:t>My achievements and experience as a Freelance Researcher and Web developer:</w:t>
      </w:r>
    </w:p>
    <w:p w14:paraId="6C992D41" w14:textId="77777777" w:rsidR="0054109D" w:rsidRDefault="0054109D" w:rsidP="0054109D">
      <w:pPr>
        <w:pStyle w:val="ListParagraph"/>
        <w:ind w:left="900"/>
      </w:pPr>
    </w:p>
    <w:p w14:paraId="4B69F59F" w14:textId="77777777" w:rsidR="0054109D" w:rsidRDefault="0054109D" w:rsidP="0054109D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82578D">
        <w:rPr>
          <w:sz w:val="24"/>
          <w:szCs w:val="24"/>
        </w:rPr>
        <w:t>Effectively managed projects from start to finish.</w:t>
      </w:r>
    </w:p>
    <w:p w14:paraId="3B00BAE4" w14:textId="77777777" w:rsidR="0054109D" w:rsidRDefault="0054109D" w:rsidP="0054109D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C158B9">
        <w:rPr>
          <w:sz w:val="24"/>
          <w:szCs w:val="24"/>
        </w:rPr>
        <w:t>Built mock designs and wireframes for</w:t>
      </w:r>
      <w:r>
        <w:rPr>
          <w:sz w:val="24"/>
          <w:szCs w:val="24"/>
        </w:rPr>
        <w:t xml:space="preserve"> several clients</w:t>
      </w:r>
    </w:p>
    <w:p w14:paraId="260E8669" w14:textId="77777777" w:rsidR="0054109D" w:rsidRPr="00F70C16" w:rsidRDefault="0054109D" w:rsidP="0054109D">
      <w:pPr>
        <w:pStyle w:val="margin-bottom-xs"/>
        <w:numPr>
          <w:ilvl w:val="0"/>
          <w:numId w:val="25"/>
        </w:numPr>
        <w:shd w:val="clear" w:color="auto" w:fill="FFFFFF"/>
        <w:spacing w:before="0" w:beforeAutospacing="0" w:after="60" w:afterAutospacing="0" w:line="253" w:lineRule="atLeast"/>
        <w:textAlignment w:val="baseline"/>
        <w:rPr>
          <w:rFonts w:ascii="inherit" w:hAnsi="inherit" w:cs="Arial"/>
          <w:sz w:val="22"/>
          <w:szCs w:val="22"/>
        </w:rPr>
      </w:pPr>
      <w:r w:rsidRPr="00F70C16">
        <w:rPr>
          <w:rFonts w:ascii="inherit" w:hAnsi="inherit" w:cs="Arial"/>
          <w:sz w:val="22"/>
          <w:szCs w:val="22"/>
        </w:rPr>
        <w:t>Created and oversaw wireframe designs from client requests.</w:t>
      </w:r>
    </w:p>
    <w:p w14:paraId="16472BDC" w14:textId="77777777" w:rsidR="0054109D" w:rsidRPr="000C429A" w:rsidRDefault="0054109D" w:rsidP="0054109D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0C429A">
        <w:rPr>
          <w:sz w:val="24"/>
          <w:szCs w:val="24"/>
        </w:rPr>
        <w:t>Utilized a creative mindset and an innovative spirit.</w:t>
      </w:r>
    </w:p>
    <w:p w14:paraId="436A55DD" w14:textId="77777777" w:rsidR="0054109D" w:rsidRPr="000C429A" w:rsidRDefault="0054109D" w:rsidP="0054109D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0C429A">
        <w:rPr>
          <w:sz w:val="24"/>
          <w:szCs w:val="24"/>
        </w:rPr>
        <w:t>Consistently communicated in a lucid and effective manner.</w:t>
      </w:r>
    </w:p>
    <w:p w14:paraId="616CC8F0" w14:textId="77777777" w:rsidR="0054109D" w:rsidRPr="000C429A" w:rsidRDefault="0054109D" w:rsidP="0054109D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0C429A">
        <w:rPr>
          <w:sz w:val="24"/>
          <w:szCs w:val="24"/>
        </w:rPr>
        <w:t>Exhibited the willingness to take risks to achieve positive outcomes.</w:t>
      </w:r>
    </w:p>
    <w:p w14:paraId="25658E3C" w14:textId="77777777" w:rsidR="0054109D" w:rsidRPr="000C429A" w:rsidRDefault="0054109D" w:rsidP="0054109D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0C429A">
        <w:rPr>
          <w:sz w:val="24"/>
          <w:szCs w:val="24"/>
        </w:rPr>
        <w:t>Utilized strong decision-making and problem-solving skills.</w:t>
      </w:r>
    </w:p>
    <w:p w14:paraId="440E4E9E" w14:textId="77777777" w:rsidR="0054109D" w:rsidRPr="000C429A" w:rsidRDefault="0054109D" w:rsidP="0054109D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0C429A">
        <w:rPr>
          <w:sz w:val="24"/>
          <w:szCs w:val="24"/>
        </w:rPr>
        <w:t>Brought forth a strong understanding of research methods and data analysis.</w:t>
      </w:r>
    </w:p>
    <w:p w14:paraId="73EACD6D" w14:textId="665BC4A1" w:rsidR="0054109D" w:rsidRDefault="0054109D" w:rsidP="0054109D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0C429A">
        <w:rPr>
          <w:sz w:val="24"/>
          <w:szCs w:val="24"/>
        </w:rPr>
        <w:lastRenderedPageBreak/>
        <w:t>Continually worked to enhance my set of communication skills and strategies.</w:t>
      </w:r>
    </w:p>
    <w:p w14:paraId="54167C9E" w14:textId="77777777" w:rsidR="0054109D" w:rsidRPr="002C30AE" w:rsidRDefault="0054109D" w:rsidP="0054109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2C30AE">
        <w:rPr>
          <w:sz w:val="24"/>
          <w:szCs w:val="24"/>
        </w:rPr>
        <w:t>Conducted research on Last Mile problems for client Jotham and developed solutions to address them</w:t>
      </w:r>
    </w:p>
    <w:p w14:paraId="7DB7A764" w14:textId="77777777" w:rsidR="0054109D" w:rsidRPr="002C30AE" w:rsidRDefault="0054109D" w:rsidP="0054109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2C30AE">
        <w:rPr>
          <w:sz w:val="24"/>
          <w:szCs w:val="24"/>
        </w:rPr>
        <w:t>Co-founded a blockchain project aimed at decentralizing the construction industry by creating an ecosystem that incentivizes public verification of transactions on the Ethereum network</w:t>
      </w:r>
    </w:p>
    <w:p w14:paraId="099D9A0C" w14:textId="77777777" w:rsidR="0054109D" w:rsidRPr="002C30AE" w:rsidRDefault="0054109D" w:rsidP="0054109D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 w:rsidRPr="002C30AE">
        <w:rPr>
          <w:sz w:val="24"/>
          <w:szCs w:val="24"/>
        </w:rPr>
        <w:t>Participated in several hackathons and contributed to the improvement of web applications, such as the Child support Information Management System (CPIMS) by enhancing the UI and dashboard</w:t>
      </w:r>
    </w:p>
    <w:p w14:paraId="69935450" w14:textId="7E2B756E" w:rsidR="0054109D" w:rsidRDefault="0054109D" w:rsidP="0054109D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2C30AE">
        <w:rPr>
          <w:sz w:val="24"/>
          <w:szCs w:val="24"/>
        </w:rPr>
        <w:t>Developed a recruitment company website for SCFF.LLC to source great talent</w:t>
      </w:r>
    </w:p>
    <w:p w14:paraId="11D7BA1F" w14:textId="77777777" w:rsidR="0054109D" w:rsidRDefault="0054109D" w:rsidP="0054109D">
      <w:pPr>
        <w:pStyle w:val="ListParagraph"/>
        <w:spacing w:line="36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You can check some of my work by following the links below:</w:t>
      </w:r>
    </w:p>
    <w:p w14:paraId="1C0C03EA" w14:textId="77777777" w:rsidR="0054109D" w:rsidRDefault="00000000" w:rsidP="0054109D">
      <w:pPr>
        <w:pStyle w:val="ListParagraph"/>
        <w:numPr>
          <w:ilvl w:val="1"/>
          <w:numId w:val="24"/>
        </w:numPr>
        <w:spacing w:line="360" w:lineRule="auto"/>
        <w:rPr>
          <w:sz w:val="24"/>
          <w:szCs w:val="24"/>
        </w:rPr>
      </w:pPr>
      <w:hyperlink r:id="rId20" w:history="1">
        <w:r w:rsidR="0054109D" w:rsidRPr="00672FFA">
          <w:rPr>
            <w:rStyle w:val="Hyperlink"/>
            <w:sz w:val="24"/>
            <w:szCs w:val="24"/>
          </w:rPr>
          <w:t>https://github.com/MaingiMuema</w:t>
        </w:r>
      </w:hyperlink>
    </w:p>
    <w:p w14:paraId="13FEFAE2" w14:textId="77777777" w:rsidR="0054109D" w:rsidRDefault="00000000" w:rsidP="0054109D">
      <w:pPr>
        <w:pStyle w:val="ListParagraph"/>
        <w:numPr>
          <w:ilvl w:val="1"/>
          <w:numId w:val="24"/>
        </w:numPr>
        <w:spacing w:line="360" w:lineRule="auto"/>
        <w:rPr>
          <w:sz w:val="24"/>
          <w:szCs w:val="24"/>
        </w:rPr>
      </w:pPr>
      <w:hyperlink r:id="rId21" w:history="1">
        <w:r w:rsidR="0054109D" w:rsidRPr="00672FFA">
          <w:rPr>
            <w:rStyle w:val="Hyperlink"/>
            <w:sz w:val="24"/>
            <w:szCs w:val="24"/>
          </w:rPr>
          <w:t>https://maingimuema.github.io/SCFF-2.0/</w:t>
        </w:r>
      </w:hyperlink>
    </w:p>
    <w:p w14:paraId="37EB5F88" w14:textId="77777777" w:rsidR="0054109D" w:rsidRDefault="00000000" w:rsidP="0054109D">
      <w:pPr>
        <w:pStyle w:val="ListParagraph"/>
        <w:numPr>
          <w:ilvl w:val="1"/>
          <w:numId w:val="24"/>
        </w:numPr>
        <w:spacing w:line="360" w:lineRule="auto"/>
        <w:rPr>
          <w:sz w:val="24"/>
          <w:szCs w:val="24"/>
        </w:rPr>
      </w:pPr>
      <w:hyperlink r:id="rId22" w:history="1">
        <w:r w:rsidR="0054109D" w:rsidRPr="00672FFA">
          <w:rPr>
            <w:rStyle w:val="Hyperlink"/>
            <w:sz w:val="24"/>
            <w:szCs w:val="24"/>
          </w:rPr>
          <w:t>https://maingimuema.github.io/SCFF-Website/</w:t>
        </w:r>
      </w:hyperlink>
    </w:p>
    <w:p w14:paraId="5BBCBD6B" w14:textId="77777777" w:rsidR="0054109D" w:rsidRDefault="00000000" w:rsidP="0054109D">
      <w:pPr>
        <w:pStyle w:val="ListParagraph"/>
        <w:numPr>
          <w:ilvl w:val="1"/>
          <w:numId w:val="24"/>
        </w:numPr>
        <w:spacing w:line="360" w:lineRule="auto"/>
        <w:rPr>
          <w:sz w:val="24"/>
          <w:szCs w:val="24"/>
        </w:rPr>
      </w:pPr>
      <w:hyperlink r:id="rId23" w:history="1">
        <w:r w:rsidR="0054109D" w:rsidRPr="000E4B1C">
          <w:rPr>
            <w:rStyle w:val="Hyperlink"/>
            <w:sz w:val="24"/>
            <w:szCs w:val="24"/>
          </w:rPr>
          <w:t>https://www.figma.com/proto/YrBX03hhQmD3eGeTyETc69/ClickOn?page-id=0%3A1&amp;node-id=2%3A2</w:t>
        </w:r>
      </w:hyperlink>
    </w:p>
    <w:p w14:paraId="24715678" w14:textId="29ACD45D" w:rsidR="008E5493" w:rsidRPr="0054109D" w:rsidRDefault="00000000" w:rsidP="0054109D">
      <w:pPr>
        <w:pStyle w:val="ListParagraph"/>
        <w:numPr>
          <w:ilvl w:val="1"/>
          <w:numId w:val="24"/>
        </w:numPr>
        <w:spacing w:line="360" w:lineRule="auto"/>
        <w:rPr>
          <w:sz w:val="24"/>
          <w:szCs w:val="24"/>
        </w:rPr>
      </w:pPr>
      <w:hyperlink r:id="rId24" w:history="1">
        <w:r w:rsidR="0054109D" w:rsidRPr="000E4B1C">
          <w:rPr>
            <w:rStyle w:val="Hyperlink"/>
            <w:sz w:val="24"/>
            <w:szCs w:val="24"/>
          </w:rPr>
          <w:t>https://www.figma.com/proto/OGQMLMENaXhofLluwiHcCQ/Rulebar?page-id=0%3A1&amp;node-id=2%3A2&amp;starting-point-node-id=2%3A2</w:t>
        </w:r>
      </w:hyperlink>
      <w:r w:rsidR="00F36CCD" w:rsidRPr="0054109D">
        <w:rPr>
          <w:sz w:val="24"/>
          <w:szCs w:val="24"/>
        </w:rPr>
        <w:tab/>
        <w:t xml:space="preserve">    </w:t>
      </w:r>
    </w:p>
    <w:p w14:paraId="00B4ED5D" w14:textId="7750958B" w:rsidR="00357627" w:rsidRPr="00E04706" w:rsidRDefault="00357627" w:rsidP="00E04706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E04706">
        <w:rPr>
          <w:b/>
          <w:bCs/>
          <w:sz w:val="28"/>
          <w:szCs w:val="28"/>
        </w:rPr>
        <w:t xml:space="preserve">Feb 2020-Apr 2020: </w:t>
      </w:r>
      <w:r w:rsidRPr="00E04706">
        <w:rPr>
          <w:b/>
          <w:bCs/>
          <w:sz w:val="32"/>
          <w:szCs w:val="32"/>
        </w:rPr>
        <w:t>Teacher</w:t>
      </w:r>
    </w:p>
    <w:p w14:paraId="43413E39" w14:textId="00078E42" w:rsidR="00357627" w:rsidRDefault="00357627" w:rsidP="00357627">
      <w:pPr>
        <w:rPr>
          <w:i/>
          <w:iCs/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7D2FC5">
        <w:rPr>
          <w:i/>
          <w:iCs/>
          <w:sz w:val="24"/>
          <w:szCs w:val="24"/>
        </w:rPr>
        <w:t>Samaritan People’s Vision Secondary School, Nairobi, Kenya</w:t>
      </w:r>
    </w:p>
    <w:p w14:paraId="3CE91DF1" w14:textId="4BA4089C" w:rsidR="007D2FC5" w:rsidRPr="007D2FC5" w:rsidRDefault="007D2FC5" w:rsidP="007D2FC5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Encouraged </w:t>
      </w:r>
      <w:r w:rsidRPr="007D2FC5">
        <w:rPr>
          <w:b/>
          <w:bCs/>
          <w:sz w:val="24"/>
          <w:szCs w:val="24"/>
        </w:rPr>
        <w:t>creative thinking</w:t>
      </w:r>
      <w:r>
        <w:rPr>
          <w:sz w:val="24"/>
          <w:szCs w:val="24"/>
        </w:rPr>
        <w:t xml:space="preserve"> and motivated students by addressing individual</w:t>
      </w:r>
      <w:r w:rsidRPr="007D2FC5">
        <w:rPr>
          <w:i/>
          <w:iCs/>
          <w:sz w:val="24"/>
          <w:szCs w:val="24"/>
        </w:rPr>
        <w:t xml:space="preserve"> strengths</w:t>
      </w:r>
      <w:r>
        <w:rPr>
          <w:sz w:val="24"/>
          <w:szCs w:val="24"/>
        </w:rPr>
        <w:t xml:space="preserve"> and </w:t>
      </w:r>
      <w:r w:rsidRPr="007D2FC5">
        <w:rPr>
          <w:i/>
          <w:iCs/>
          <w:sz w:val="24"/>
          <w:szCs w:val="24"/>
        </w:rPr>
        <w:t xml:space="preserve">weaknesses </w:t>
      </w:r>
      <w:r>
        <w:rPr>
          <w:sz w:val="24"/>
          <w:szCs w:val="24"/>
        </w:rPr>
        <w:t>based on standardized testing results.</w:t>
      </w:r>
    </w:p>
    <w:p w14:paraId="6EEB3085" w14:textId="2219D331" w:rsidR="007D2FC5" w:rsidRPr="007D2FC5" w:rsidRDefault="007D2FC5" w:rsidP="007D2FC5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Collaborated with team of faculty to develop after-school tutoring program for students in need of extra help.</w:t>
      </w:r>
    </w:p>
    <w:p w14:paraId="53C7B63F" w14:textId="608E40A6" w:rsidR="007D2FC5" w:rsidRPr="007D2FC5" w:rsidRDefault="007D2FC5" w:rsidP="007D2FC5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Implemented and encouraged debate-style classroom environment to increase student engagement and promote critical thinking.</w:t>
      </w:r>
    </w:p>
    <w:p w14:paraId="4C530D7A" w14:textId="0592916F" w:rsidR="007D2FC5" w:rsidRPr="007D2FC5" w:rsidRDefault="007D2FC5" w:rsidP="007D2FC5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Worked cooperatively with other teachers, administrators and parents to help students reach learning objectives.</w:t>
      </w:r>
    </w:p>
    <w:p w14:paraId="62E204F9" w14:textId="446C19E8" w:rsidR="007D2FC5" w:rsidRPr="00630251" w:rsidRDefault="00630251" w:rsidP="007D2FC5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Evaluated and revised lessons plans and course content to facilitate and moderate classroom discussions and </w:t>
      </w:r>
      <w:r w:rsidRPr="00630251">
        <w:rPr>
          <w:i/>
          <w:iCs/>
          <w:sz w:val="24"/>
          <w:szCs w:val="24"/>
        </w:rPr>
        <w:t>student-centered</w:t>
      </w:r>
      <w:r>
        <w:rPr>
          <w:sz w:val="24"/>
          <w:szCs w:val="24"/>
        </w:rPr>
        <w:t xml:space="preserve"> learning.</w:t>
      </w:r>
    </w:p>
    <w:p w14:paraId="022AB260" w14:textId="25FB7E0E" w:rsidR="00630251" w:rsidRPr="004E30E9" w:rsidRDefault="00630251" w:rsidP="007D2FC5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Kept students on-task with proactive behavior modification and positive reinforcement strategies.</w:t>
      </w:r>
    </w:p>
    <w:p w14:paraId="3C1F96C2" w14:textId="28CA0C47" w:rsidR="004E30E9" w:rsidRPr="00630251" w:rsidRDefault="00403373" w:rsidP="004E30E9">
      <w:pPr>
        <w:pStyle w:val="ListParagraph"/>
        <w:ind w:left="2520"/>
        <w:rPr>
          <w:i/>
          <w:i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AC9CF" wp14:editId="183AB36E">
                <wp:simplePos x="0" y="0"/>
                <wp:positionH relativeFrom="leftMargin">
                  <wp:posOffset>514350</wp:posOffset>
                </wp:positionH>
                <wp:positionV relativeFrom="paragraph">
                  <wp:posOffset>259715</wp:posOffset>
                </wp:positionV>
                <wp:extent cx="361950" cy="314325"/>
                <wp:effectExtent l="19050" t="19050" r="1905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14325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2DE3F" w14:textId="19138C58" w:rsidR="00613154" w:rsidRDefault="00613154" w:rsidP="006131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81524" wp14:editId="681F11CF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C9CF" id="Flowchart: Decision 3" o:spid="_x0000_s1028" type="#_x0000_t110" style="position:absolute;left:0;text-align:left;margin-left:40.5pt;margin-top:20.45pt;width:2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" fillcolor="#5a5a5a [2109]" strokecolor="#1f3763 [1604]" strokeweight="1pt">
                <v:textbox>
                  <w:txbxContent>
                    <w:p w14:paraId="54C2DE3F" w14:textId="19138C58" w:rsidR="00613154" w:rsidRDefault="00613154" w:rsidP="006131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F81524" wp14:editId="681F11CF">
                            <wp:extent cx="0" cy="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65E2C" w14:textId="2BBF7360" w:rsidR="00630251" w:rsidRDefault="009B6515" w:rsidP="0063025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9F301" wp14:editId="1C7A5D93">
                <wp:simplePos x="0" y="0"/>
                <wp:positionH relativeFrom="column">
                  <wp:posOffset>-115478</wp:posOffset>
                </wp:positionH>
                <wp:positionV relativeFrom="paragraph">
                  <wp:posOffset>87610</wp:posOffset>
                </wp:positionV>
                <wp:extent cx="0" cy="54204"/>
                <wp:effectExtent l="0" t="0" r="38100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CE728" id="Straight Connector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6.9pt" to="-9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B8E98" wp14:editId="39B70CCC">
                <wp:simplePos x="0" y="0"/>
                <wp:positionH relativeFrom="column">
                  <wp:posOffset>-273377</wp:posOffset>
                </wp:positionH>
                <wp:positionV relativeFrom="paragraph">
                  <wp:posOffset>186592</wp:posOffset>
                </wp:positionV>
                <wp:extent cx="110765" cy="2357"/>
                <wp:effectExtent l="0" t="0" r="22860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65" cy="2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05FA7F" id="Straight Connector 32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55pt,14.7pt" to="-12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54D97" wp14:editId="781CF3B3">
                <wp:simplePos x="0" y="0"/>
                <wp:positionH relativeFrom="column">
                  <wp:posOffset>-167326</wp:posOffset>
                </wp:positionH>
                <wp:positionV relativeFrom="paragraph">
                  <wp:posOffset>104107</wp:posOffset>
                </wp:positionV>
                <wp:extent cx="2357" cy="80010"/>
                <wp:effectExtent l="0" t="0" r="36195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7" cy="80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829E7" id="Straight Connector 3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8.2pt" to="-1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7B7C63" wp14:editId="09BE10F1">
                <wp:simplePos x="0" y="0"/>
                <wp:positionH relativeFrom="column">
                  <wp:posOffset>-273377</wp:posOffset>
                </wp:positionH>
                <wp:positionV relativeFrom="paragraph">
                  <wp:posOffset>104107</wp:posOffset>
                </wp:positionV>
                <wp:extent cx="0" cy="80128"/>
                <wp:effectExtent l="0" t="0" r="3810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1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1EE7D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5pt,8.2pt" to="-21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4BE3C4" wp14:editId="5B9CAB37">
                <wp:simplePos x="0" y="0"/>
                <wp:positionH relativeFrom="column">
                  <wp:posOffset>-318155</wp:posOffset>
                </wp:positionH>
                <wp:positionV relativeFrom="paragraph">
                  <wp:posOffset>52456</wp:posOffset>
                </wp:positionV>
                <wp:extent cx="198035" cy="61274"/>
                <wp:effectExtent l="38100" t="19050" r="31115" b="3429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35" cy="61274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10B3C" id="Flowchart: Decision 29" o:spid="_x0000_s1026" type="#_x0000_t110" style="position:absolute;margin-left:-25.05pt;margin-top:4.15pt;width:15.6pt;height:4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" fillcolor="#5a5a5a [2109]" strokecolor="white [3212]" strokeweight="1pt"/>
            </w:pict>
          </mc:Fallback>
        </mc:AlternateContent>
      </w:r>
      <w:r w:rsidR="0040337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E7F6A" wp14:editId="246149A1">
                <wp:simplePos x="0" y="0"/>
                <wp:positionH relativeFrom="column">
                  <wp:posOffset>-219074</wp:posOffset>
                </wp:positionH>
                <wp:positionV relativeFrom="paragraph">
                  <wp:posOffset>272415</wp:posOffset>
                </wp:positionV>
                <wp:extent cx="0" cy="31718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1F4A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21.45pt" to="-17.2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" strokecolor="#404040 [2429]" strokeweight=".5pt">
                <v:stroke joinstyle="miter"/>
              </v:line>
            </w:pict>
          </mc:Fallback>
        </mc:AlternateContent>
      </w:r>
      <w:r w:rsidR="00630251">
        <w:rPr>
          <w:b/>
          <w:bCs/>
          <w:sz w:val="28"/>
          <w:szCs w:val="28"/>
        </w:rPr>
        <w:t>Education</w:t>
      </w:r>
    </w:p>
    <w:p w14:paraId="7F83DF4A" w14:textId="3544809C" w:rsidR="00630251" w:rsidRPr="00386399" w:rsidRDefault="006E2AAD" w:rsidP="0038639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May</w:t>
      </w:r>
      <w:r w:rsidR="00630251" w:rsidRPr="00386399">
        <w:rPr>
          <w:b/>
          <w:bCs/>
          <w:sz w:val="24"/>
          <w:szCs w:val="24"/>
        </w:rPr>
        <w:t xml:space="preserve"> 202</w:t>
      </w:r>
      <w:r>
        <w:rPr>
          <w:b/>
          <w:bCs/>
          <w:sz w:val="24"/>
          <w:szCs w:val="24"/>
        </w:rPr>
        <w:t>2</w:t>
      </w:r>
      <w:r w:rsidR="00630251" w:rsidRPr="00386399">
        <w:rPr>
          <w:b/>
          <w:bCs/>
          <w:sz w:val="24"/>
          <w:szCs w:val="24"/>
        </w:rPr>
        <w:t xml:space="preserve"> -</w:t>
      </w:r>
      <w:r w:rsidR="00630251" w:rsidRPr="00386399">
        <w:rPr>
          <w:b/>
          <w:bCs/>
          <w:sz w:val="24"/>
          <w:szCs w:val="24"/>
        </w:rPr>
        <w:tab/>
      </w:r>
      <w:r w:rsidR="00630251" w:rsidRPr="00386399">
        <w:rPr>
          <w:b/>
          <w:bCs/>
          <w:sz w:val="28"/>
          <w:szCs w:val="28"/>
        </w:rPr>
        <w:t>Associate of Science: Computer Science</w:t>
      </w:r>
    </w:p>
    <w:p w14:paraId="2F596966" w14:textId="7D2E470A" w:rsidR="004E6BFB" w:rsidRDefault="00630251" w:rsidP="004E6BFB">
      <w:pPr>
        <w:pStyle w:val="ListParagraph"/>
        <w:tabs>
          <w:tab w:val="left" w:pos="2205"/>
        </w:tabs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="004E6BFB">
        <w:rPr>
          <w:b/>
          <w:bCs/>
          <w:sz w:val="24"/>
          <w:szCs w:val="24"/>
        </w:rPr>
        <w:tab/>
      </w:r>
      <w:proofErr w:type="spellStart"/>
      <w:r w:rsidR="004E6BFB">
        <w:rPr>
          <w:i/>
          <w:iCs/>
          <w:sz w:val="24"/>
          <w:szCs w:val="24"/>
        </w:rPr>
        <w:t>Kabarak</w:t>
      </w:r>
      <w:proofErr w:type="spellEnd"/>
      <w:r w:rsidR="004E6BFB">
        <w:rPr>
          <w:i/>
          <w:iCs/>
          <w:sz w:val="24"/>
          <w:szCs w:val="24"/>
        </w:rPr>
        <w:t xml:space="preserve"> University – Nakuru</w:t>
      </w:r>
    </w:p>
    <w:p w14:paraId="5CDCBDB3" w14:textId="09D97795" w:rsidR="007E68CC" w:rsidRPr="00386399" w:rsidRDefault="004E6BFB" w:rsidP="007E68CC">
      <w:pPr>
        <w:pStyle w:val="ListParagraph"/>
        <w:numPr>
          <w:ilvl w:val="0"/>
          <w:numId w:val="6"/>
        </w:numPr>
        <w:tabs>
          <w:tab w:val="left" w:pos="2205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>Continuing education in Computer Science.</w:t>
      </w:r>
    </w:p>
    <w:p w14:paraId="1C483EBB" w14:textId="78A9A073" w:rsidR="00CF5262" w:rsidRPr="00136A9A" w:rsidRDefault="00CA2FAF" w:rsidP="00CF5262">
      <w:pPr>
        <w:pStyle w:val="ListParagraph"/>
        <w:numPr>
          <w:ilvl w:val="0"/>
          <w:numId w:val="17"/>
        </w:numPr>
        <w:tabs>
          <w:tab w:val="left" w:pos="2205"/>
        </w:tabs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Oct 202</w:t>
      </w:r>
      <w:r w:rsidR="006E2AAD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="00136A9A">
        <w:rPr>
          <w:b/>
          <w:bCs/>
          <w:sz w:val="24"/>
          <w:szCs w:val="24"/>
        </w:rPr>
        <w:t>-</w:t>
      </w:r>
      <w:r w:rsidR="00136A9A">
        <w:rPr>
          <w:b/>
          <w:bCs/>
          <w:sz w:val="24"/>
          <w:szCs w:val="24"/>
        </w:rPr>
        <w:tab/>
      </w:r>
      <w:r w:rsidR="00505968">
        <w:rPr>
          <w:b/>
          <w:bCs/>
          <w:sz w:val="28"/>
          <w:szCs w:val="28"/>
        </w:rPr>
        <w:t>Additional</w:t>
      </w:r>
      <w:r w:rsidR="00136A9A" w:rsidRPr="00136A9A">
        <w:rPr>
          <w:b/>
          <w:bCs/>
          <w:sz w:val="28"/>
          <w:szCs w:val="28"/>
        </w:rPr>
        <w:t xml:space="preserve"> course</w:t>
      </w:r>
      <w:r w:rsidR="00136A9A">
        <w:rPr>
          <w:b/>
          <w:bCs/>
          <w:sz w:val="28"/>
          <w:szCs w:val="28"/>
        </w:rPr>
        <w:t>s: Programming</w:t>
      </w:r>
    </w:p>
    <w:p w14:paraId="52B4F378" w14:textId="5D915890" w:rsidR="00136A9A" w:rsidRDefault="00136A9A" w:rsidP="00136A9A">
      <w:pPr>
        <w:pStyle w:val="ListParagraph"/>
        <w:tabs>
          <w:tab w:val="left" w:pos="2205"/>
        </w:tabs>
        <w:ind w:left="900"/>
        <w:rPr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>
        <w:rPr>
          <w:b/>
          <w:bCs/>
          <w:sz w:val="24"/>
          <w:szCs w:val="24"/>
        </w:rPr>
        <w:tab/>
      </w:r>
      <w:r w:rsidR="00505968"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SoloLearn</w:t>
      </w:r>
      <w:proofErr w:type="spellEnd"/>
      <w:r>
        <w:rPr>
          <w:sz w:val="24"/>
          <w:szCs w:val="24"/>
        </w:rPr>
        <w:t xml:space="preserve"> Online platform </w:t>
      </w:r>
    </w:p>
    <w:p w14:paraId="67F6AA8D" w14:textId="106E70EE" w:rsidR="00136A9A" w:rsidRDefault="00136A9A" w:rsidP="00136A9A">
      <w:pPr>
        <w:pStyle w:val="ListParagraph"/>
        <w:numPr>
          <w:ilvl w:val="0"/>
          <w:numId w:val="6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SQL Certificate</w:t>
      </w:r>
    </w:p>
    <w:p w14:paraId="14F30251" w14:textId="4112FC86" w:rsidR="00136A9A" w:rsidRDefault="00136A9A" w:rsidP="00136A9A">
      <w:pPr>
        <w:pStyle w:val="ListParagraph"/>
        <w:numPr>
          <w:ilvl w:val="0"/>
          <w:numId w:val="6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PHP Certificate</w:t>
      </w:r>
    </w:p>
    <w:p w14:paraId="30BDDFC4" w14:textId="7262C03B" w:rsidR="00427848" w:rsidRDefault="00427848" w:rsidP="00136A9A">
      <w:pPr>
        <w:pStyle w:val="ListParagraph"/>
        <w:numPr>
          <w:ilvl w:val="0"/>
          <w:numId w:val="6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Python Certificate</w:t>
      </w:r>
    </w:p>
    <w:p w14:paraId="51757997" w14:textId="17B6A560" w:rsidR="003C5F08" w:rsidRDefault="003C5F08" w:rsidP="00136A9A">
      <w:pPr>
        <w:pStyle w:val="ListParagraph"/>
        <w:numPr>
          <w:ilvl w:val="0"/>
          <w:numId w:val="6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CSS Certificate</w:t>
      </w:r>
    </w:p>
    <w:p w14:paraId="54F31D01" w14:textId="0D5F00E0" w:rsidR="003C5F08" w:rsidRDefault="003C5F08" w:rsidP="00136A9A">
      <w:pPr>
        <w:pStyle w:val="ListParagraph"/>
        <w:numPr>
          <w:ilvl w:val="0"/>
          <w:numId w:val="6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HTML Certificate</w:t>
      </w:r>
    </w:p>
    <w:p w14:paraId="23953102" w14:textId="434A227C" w:rsidR="00136A9A" w:rsidRPr="00835C8F" w:rsidRDefault="003C5F08" w:rsidP="00835C8F">
      <w:pPr>
        <w:pStyle w:val="ListParagraph"/>
        <w:numPr>
          <w:ilvl w:val="0"/>
          <w:numId w:val="6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Responsive Design Certificate</w:t>
      </w:r>
    </w:p>
    <w:p w14:paraId="24A68CBE" w14:textId="77777777" w:rsidR="00505968" w:rsidRDefault="00505968" w:rsidP="00505968">
      <w:p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proofErr w:type="spellStart"/>
      <w:r>
        <w:rPr>
          <w:sz w:val="24"/>
          <w:szCs w:val="24"/>
        </w:rPr>
        <w:t>CodeLiber</w:t>
      </w:r>
      <w:proofErr w:type="spellEnd"/>
      <w:r>
        <w:rPr>
          <w:sz w:val="24"/>
          <w:szCs w:val="24"/>
        </w:rPr>
        <w:t xml:space="preserve"> Online platform</w:t>
      </w:r>
    </w:p>
    <w:p w14:paraId="2EDE8E78" w14:textId="4C8262BE" w:rsidR="00505968" w:rsidRDefault="00505968" w:rsidP="00505968">
      <w:pPr>
        <w:pStyle w:val="ListParagraph"/>
        <w:numPr>
          <w:ilvl w:val="0"/>
          <w:numId w:val="18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HTML Certificate</w:t>
      </w:r>
    </w:p>
    <w:p w14:paraId="6043F7AF" w14:textId="0B171CA6" w:rsidR="00816015" w:rsidRDefault="00816015" w:rsidP="00816015">
      <w:p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ab/>
        <w:t>3. Sanlam Insurance Company</w:t>
      </w:r>
    </w:p>
    <w:p w14:paraId="10B2C1CF" w14:textId="7605959A" w:rsidR="00816015" w:rsidRDefault="00816015" w:rsidP="00816015">
      <w:pPr>
        <w:pStyle w:val="ListParagraph"/>
        <w:numPr>
          <w:ilvl w:val="0"/>
          <w:numId w:val="21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Risk Management Certificate</w:t>
      </w:r>
    </w:p>
    <w:p w14:paraId="0D510953" w14:textId="32CBB8EE" w:rsidR="00B17B07" w:rsidRPr="003F2A28" w:rsidRDefault="00816015" w:rsidP="003F2A28">
      <w:pPr>
        <w:pStyle w:val="ListParagraph"/>
        <w:numPr>
          <w:ilvl w:val="0"/>
          <w:numId w:val="21"/>
        </w:numPr>
        <w:tabs>
          <w:tab w:val="left" w:pos="2205"/>
        </w:tabs>
        <w:rPr>
          <w:sz w:val="24"/>
          <w:szCs w:val="24"/>
        </w:rPr>
      </w:pPr>
      <w:r>
        <w:rPr>
          <w:sz w:val="24"/>
          <w:szCs w:val="24"/>
        </w:rPr>
        <w:t>Awarded Data Protection Certificate</w:t>
      </w:r>
    </w:p>
    <w:p w14:paraId="483E1842" w14:textId="77777777" w:rsidR="007E68CC" w:rsidRPr="007E68CC" w:rsidRDefault="007E68CC" w:rsidP="007E68CC">
      <w:pPr>
        <w:pStyle w:val="ListParagraph"/>
        <w:tabs>
          <w:tab w:val="left" w:pos="2205"/>
        </w:tabs>
        <w:ind w:left="2925"/>
        <w:rPr>
          <w:i/>
          <w:iCs/>
          <w:sz w:val="24"/>
          <w:szCs w:val="24"/>
        </w:rPr>
      </w:pPr>
    </w:p>
    <w:p w14:paraId="7B44473F" w14:textId="1F3D195A" w:rsidR="004E6BFB" w:rsidRPr="004E6BFB" w:rsidRDefault="004E6BFB" w:rsidP="004E6BFB">
      <w:pPr>
        <w:pStyle w:val="ListParagraph"/>
        <w:numPr>
          <w:ilvl w:val="0"/>
          <w:numId w:val="4"/>
        </w:numPr>
        <w:tabs>
          <w:tab w:val="left" w:pos="2205"/>
        </w:tabs>
        <w:rPr>
          <w:sz w:val="32"/>
          <w:szCs w:val="32"/>
        </w:rPr>
      </w:pPr>
      <w:r>
        <w:rPr>
          <w:b/>
          <w:bCs/>
          <w:sz w:val="24"/>
          <w:szCs w:val="24"/>
        </w:rPr>
        <w:t>Jan 2016 -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8"/>
          <w:szCs w:val="28"/>
        </w:rPr>
        <w:t>High school Diploma</w:t>
      </w:r>
    </w:p>
    <w:p w14:paraId="2B101677" w14:textId="41F334A8" w:rsidR="004E6BFB" w:rsidRPr="004E6BFB" w:rsidRDefault="00403373" w:rsidP="004E6BFB">
      <w:pPr>
        <w:pStyle w:val="ListParagraph"/>
        <w:tabs>
          <w:tab w:val="left" w:pos="2205"/>
        </w:tabs>
        <w:rPr>
          <w:sz w:val="32"/>
          <w:szCs w:val="3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7DFB5" wp14:editId="47403A45">
                <wp:simplePos x="0" y="0"/>
                <wp:positionH relativeFrom="column">
                  <wp:posOffset>-228599</wp:posOffset>
                </wp:positionH>
                <wp:positionV relativeFrom="paragraph">
                  <wp:posOffset>0</wp:posOffset>
                </wp:positionV>
                <wp:extent cx="19050" cy="2324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F80F0" id="Straight Connecto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0" to="-16.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" strokecolor="#404040 [2429]" strokeweight=".5pt">
                <v:stroke joinstyle="miter"/>
              </v:line>
            </w:pict>
          </mc:Fallback>
        </mc:AlternateContent>
      </w:r>
      <w:r w:rsidR="004E6BFB">
        <w:rPr>
          <w:b/>
          <w:bCs/>
          <w:sz w:val="24"/>
          <w:szCs w:val="24"/>
        </w:rPr>
        <w:t>Dec 2019</w:t>
      </w:r>
      <w:r w:rsidR="004E6BFB">
        <w:rPr>
          <w:b/>
          <w:bCs/>
          <w:sz w:val="24"/>
          <w:szCs w:val="24"/>
        </w:rPr>
        <w:tab/>
      </w:r>
      <w:proofErr w:type="spellStart"/>
      <w:r w:rsidR="004E6BFB">
        <w:rPr>
          <w:sz w:val="24"/>
          <w:szCs w:val="24"/>
        </w:rPr>
        <w:t>Dandora</w:t>
      </w:r>
      <w:proofErr w:type="spellEnd"/>
      <w:r w:rsidR="004E6BFB">
        <w:rPr>
          <w:sz w:val="24"/>
          <w:szCs w:val="24"/>
        </w:rPr>
        <w:t xml:space="preserve"> Secondary School - </w:t>
      </w:r>
      <w:proofErr w:type="spellStart"/>
      <w:r w:rsidR="004E6BFB">
        <w:rPr>
          <w:sz w:val="24"/>
          <w:szCs w:val="24"/>
        </w:rPr>
        <w:t>Dandora</w:t>
      </w:r>
      <w:proofErr w:type="spellEnd"/>
    </w:p>
    <w:p w14:paraId="0BDBE24C" w14:textId="39863DD3" w:rsidR="00FA2729" w:rsidRPr="00FA2729" w:rsidRDefault="004E6BFB" w:rsidP="004E6B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Awarded</w:t>
      </w:r>
      <w:r w:rsidR="00136A9A">
        <w:rPr>
          <w:sz w:val="24"/>
          <w:szCs w:val="24"/>
        </w:rPr>
        <w:t xml:space="preserve"> </w:t>
      </w:r>
      <w:r w:rsidR="00FA2729">
        <w:rPr>
          <w:sz w:val="24"/>
          <w:szCs w:val="24"/>
        </w:rPr>
        <w:t xml:space="preserve">Mr. </w:t>
      </w:r>
      <w:proofErr w:type="spellStart"/>
      <w:r w:rsidR="00FA2729">
        <w:rPr>
          <w:sz w:val="24"/>
          <w:szCs w:val="24"/>
        </w:rPr>
        <w:t>Dandora</w:t>
      </w:r>
      <w:proofErr w:type="spellEnd"/>
      <w:r w:rsidR="00136A9A">
        <w:rPr>
          <w:sz w:val="24"/>
          <w:szCs w:val="24"/>
        </w:rPr>
        <w:t xml:space="preserve"> Title</w:t>
      </w:r>
      <w:r w:rsidR="00FA2729">
        <w:rPr>
          <w:sz w:val="24"/>
          <w:szCs w:val="24"/>
        </w:rPr>
        <w:t>.</w:t>
      </w:r>
    </w:p>
    <w:p w14:paraId="4B47F401" w14:textId="5BBC0A22" w:rsidR="00FA2729" w:rsidRPr="00FA2729" w:rsidRDefault="00FA2729" w:rsidP="004E6B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Member of Christian Union, Talents club, wildlife, Chess club</w:t>
      </w:r>
      <w:r w:rsidR="001821AE">
        <w:rPr>
          <w:sz w:val="24"/>
          <w:szCs w:val="24"/>
        </w:rPr>
        <w:t>, Mathematics club</w:t>
      </w:r>
      <w:r>
        <w:rPr>
          <w:sz w:val="24"/>
          <w:szCs w:val="24"/>
        </w:rPr>
        <w:t>.</w:t>
      </w:r>
    </w:p>
    <w:p w14:paraId="07F5E056" w14:textId="5DD625B1" w:rsidR="00357627" w:rsidRPr="007E68CC" w:rsidRDefault="00FA2729" w:rsidP="004E6BFB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Graduated with </w:t>
      </w:r>
      <w:r w:rsidRPr="00CA2FAF">
        <w:rPr>
          <w:b/>
          <w:bCs/>
          <w:sz w:val="24"/>
          <w:szCs w:val="24"/>
        </w:rPr>
        <w:t xml:space="preserve">B </w:t>
      </w:r>
      <w:r>
        <w:rPr>
          <w:sz w:val="24"/>
          <w:szCs w:val="24"/>
        </w:rPr>
        <w:t>GPA.</w:t>
      </w:r>
    </w:p>
    <w:p w14:paraId="4D120C49" w14:textId="77777777" w:rsidR="007E68CC" w:rsidRPr="007E68CC" w:rsidRDefault="007E68CC" w:rsidP="007E68CC">
      <w:pPr>
        <w:pStyle w:val="ListParagraph"/>
        <w:ind w:left="2925"/>
        <w:rPr>
          <w:b/>
          <w:bCs/>
          <w:sz w:val="24"/>
          <w:szCs w:val="24"/>
        </w:rPr>
      </w:pPr>
    </w:p>
    <w:p w14:paraId="3F02178E" w14:textId="66D70210" w:rsidR="00386399" w:rsidRPr="00386399" w:rsidRDefault="007E68CC" w:rsidP="0038639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Jun 2011 - </w:t>
      </w:r>
      <w:r w:rsidR="00386399">
        <w:rPr>
          <w:b/>
          <w:bCs/>
          <w:sz w:val="24"/>
          <w:szCs w:val="24"/>
        </w:rPr>
        <w:tab/>
        <w:t xml:space="preserve">   </w:t>
      </w:r>
      <w:r w:rsidR="00386399">
        <w:rPr>
          <w:b/>
          <w:bCs/>
          <w:sz w:val="28"/>
          <w:szCs w:val="28"/>
        </w:rPr>
        <w:t>Primary School Education</w:t>
      </w:r>
    </w:p>
    <w:p w14:paraId="442B5099" w14:textId="63D25C34" w:rsidR="001821AE" w:rsidRDefault="007E68CC" w:rsidP="001821AE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Nov 2014</w:t>
      </w:r>
      <w:r w:rsidR="00386399">
        <w:rPr>
          <w:b/>
          <w:bCs/>
          <w:sz w:val="24"/>
          <w:szCs w:val="24"/>
        </w:rPr>
        <w:tab/>
        <w:t xml:space="preserve">   </w:t>
      </w:r>
      <w:proofErr w:type="spellStart"/>
      <w:r w:rsidR="00386399">
        <w:rPr>
          <w:sz w:val="24"/>
          <w:szCs w:val="24"/>
        </w:rPr>
        <w:t>Kavuko</w:t>
      </w:r>
      <w:proofErr w:type="spellEnd"/>
      <w:r w:rsidR="00386399">
        <w:rPr>
          <w:sz w:val="24"/>
          <w:szCs w:val="24"/>
        </w:rPr>
        <w:t xml:space="preserve"> Mixed day and Boarding Primary School</w:t>
      </w:r>
      <w:r w:rsidR="001821AE">
        <w:rPr>
          <w:sz w:val="24"/>
          <w:szCs w:val="24"/>
        </w:rPr>
        <w:t xml:space="preserve"> -</w:t>
      </w:r>
      <w:r w:rsidR="00505968">
        <w:rPr>
          <w:sz w:val="24"/>
          <w:szCs w:val="24"/>
        </w:rPr>
        <w:t xml:space="preserve"> </w:t>
      </w:r>
      <w:r w:rsidR="001821AE">
        <w:rPr>
          <w:sz w:val="24"/>
          <w:szCs w:val="24"/>
        </w:rPr>
        <w:t>Makueni</w:t>
      </w:r>
    </w:p>
    <w:p w14:paraId="6AAB5800" w14:textId="4BF2CA8C" w:rsidR="001821AE" w:rsidRDefault="001821AE" w:rsidP="001821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Member of Christian Union.</w:t>
      </w:r>
    </w:p>
    <w:p w14:paraId="3C514A41" w14:textId="779107BB" w:rsidR="001821AE" w:rsidRDefault="001821AE" w:rsidP="001821A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Graduated with </w:t>
      </w:r>
      <w:r w:rsidRPr="001821AE">
        <w:rPr>
          <w:b/>
          <w:bCs/>
          <w:sz w:val="24"/>
          <w:szCs w:val="24"/>
        </w:rPr>
        <w:t>B+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GPA.</w:t>
      </w:r>
    </w:p>
    <w:p w14:paraId="4142E31F" w14:textId="28760F17" w:rsidR="001821AE" w:rsidRPr="001821AE" w:rsidRDefault="001821AE" w:rsidP="001821AE">
      <w:pPr>
        <w:pStyle w:val="ListParagraph"/>
        <w:rPr>
          <w:sz w:val="24"/>
          <w:szCs w:val="24"/>
        </w:rPr>
      </w:pPr>
    </w:p>
    <w:p w14:paraId="0C82E286" w14:textId="6DA3F11D" w:rsidR="00FA2729" w:rsidRDefault="00835C8F" w:rsidP="00FA27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CC4D43" wp14:editId="536241AD">
                <wp:simplePos x="0" y="0"/>
                <wp:positionH relativeFrom="column">
                  <wp:posOffset>-300355</wp:posOffset>
                </wp:positionH>
                <wp:positionV relativeFrom="paragraph">
                  <wp:posOffset>10795</wp:posOffset>
                </wp:positionV>
                <wp:extent cx="142875" cy="93980"/>
                <wp:effectExtent l="0" t="0" r="28575" b="20320"/>
                <wp:wrapNone/>
                <wp:docPr id="34" name="W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3980"/>
                        </a:xfrm>
                        <a:prstGeom prst="wav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3C746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4" o:spid="_x0000_s1026" type="#_x0000_t64" style="position:absolute;margin-left:-23.65pt;margin-top:.85pt;width:11.25pt;height:7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" adj="2700" fillcolor="#5a5a5a [2109]" strokecolor="white [3212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BC2DC" wp14:editId="44F057BA">
                <wp:simplePos x="0" y="0"/>
                <wp:positionH relativeFrom="leftMargin">
                  <wp:posOffset>485775</wp:posOffset>
                </wp:positionH>
                <wp:positionV relativeFrom="paragraph">
                  <wp:posOffset>-68941</wp:posOffset>
                </wp:positionV>
                <wp:extent cx="361950" cy="34290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05598" id="Flowchart: Decision 4" o:spid="_x0000_s1026" type="#_x0000_t110" style="position:absolute;margin-left:38.25pt;margin-top:-5.45pt;width:28.5pt;height:27pt;z-index:2516633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" fillcolor="#5a5a5a [2109]" strokecolor="#2f528f" strokeweight="1pt">
                <w10:wrap anchorx="margin"/>
              </v:shape>
            </w:pict>
          </mc:Fallback>
        </mc:AlternateContent>
      </w:r>
      <w:r w:rsidR="00391E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122F56" wp14:editId="665DAD09">
                <wp:simplePos x="0" y="0"/>
                <wp:positionH relativeFrom="column">
                  <wp:posOffset>-303845</wp:posOffset>
                </wp:positionH>
                <wp:positionV relativeFrom="paragraph">
                  <wp:posOffset>110247</wp:posOffset>
                </wp:positionV>
                <wp:extent cx="2867" cy="88860"/>
                <wp:effectExtent l="0" t="0" r="35560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" cy="88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94703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pt,8.7pt" to="-23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 w:rsidR="0040337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AF315" wp14:editId="69194F4A">
                <wp:simplePos x="0" y="0"/>
                <wp:positionH relativeFrom="column">
                  <wp:posOffset>-247650</wp:posOffset>
                </wp:positionH>
                <wp:positionV relativeFrom="paragraph">
                  <wp:posOffset>314960</wp:posOffset>
                </wp:positionV>
                <wp:extent cx="9525" cy="7905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5B75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4.8pt" to="-18.7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" strokecolor="#404040 [2429]" strokeweight=".5pt">
                <v:stroke joinstyle="miter"/>
              </v:line>
            </w:pict>
          </mc:Fallback>
        </mc:AlternateContent>
      </w:r>
      <w:r w:rsidR="00E04706">
        <w:rPr>
          <w:b/>
          <w:bCs/>
          <w:sz w:val="28"/>
          <w:szCs w:val="28"/>
        </w:rPr>
        <w:t>Languages</w:t>
      </w:r>
    </w:p>
    <w:p w14:paraId="78269B7D" w14:textId="6C9EAF72" w:rsidR="00E04706" w:rsidRPr="00E04706" w:rsidRDefault="00E04706" w:rsidP="00E0470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Native Swahili</w:t>
      </w:r>
    </w:p>
    <w:p w14:paraId="1A2DF2B5" w14:textId="5C7A133D" w:rsidR="00E04706" w:rsidRPr="004E30E9" w:rsidRDefault="00E04706" w:rsidP="00E0470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Fluent English</w:t>
      </w:r>
    </w:p>
    <w:p w14:paraId="4EEAFE20" w14:textId="37532E9C" w:rsidR="004E30E9" w:rsidRPr="00E04706" w:rsidRDefault="00391EC9" w:rsidP="004E30E9">
      <w:pPr>
        <w:pStyle w:val="ListParagrap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1932FE" wp14:editId="1308DCE8">
                <wp:simplePos x="0" y="0"/>
                <wp:positionH relativeFrom="column">
                  <wp:posOffset>-288925</wp:posOffset>
                </wp:positionH>
                <wp:positionV relativeFrom="paragraph">
                  <wp:posOffset>365760</wp:posOffset>
                </wp:positionV>
                <wp:extent cx="89842" cy="81035"/>
                <wp:effectExtent l="0" t="0" r="24765" b="1460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2" cy="8103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8A9D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26" type="#_x0000_t120" style="position:absolute;margin-left:-22.75pt;margin-top:28.8pt;width:7.05pt;height:6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" fillcolor="#5a5a5a [2109]" strokecolor="white [3212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6D1B8" wp14:editId="3838CB5F">
                <wp:simplePos x="0" y="0"/>
                <wp:positionH relativeFrom="leftMargin">
                  <wp:posOffset>495300</wp:posOffset>
                </wp:positionH>
                <wp:positionV relativeFrom="paragraph">
                  <wp:posOffset>288290</wp:posOffset>
                </wp:positionV>
                <wp:extent cx="361950" cy="34290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7B6A3" id="Flowchart: Decision 5" o:spid="_x0000_s1026" type="#_x0000_t110" style="position:absolute;margin-left:39pt;margin-top:22.7pt;width:28.5pt;height:27pt;z-index:2516654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" fillcolor="#5a5a5a [2109]" strokecolor="#2f528f" strokeweight="1pt">
                <w10:wrap anchorx="margin"/>
              </v:shape>
            </w:pict>
          </mc:Fallback>
        </mc:AlternateContent>
      </w:r>
    </w:p>
    <w:p w14:paraId="196CBB81" w14:textId="66A7B80B" w:rsidR="00E04706" w:rsidRDefault="00391EC9" w:rsidP="00E04706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C7894" wp14:editId="6CEA5642">
                <wp:simplePos x="0" y="0"/>
                <wp:positionH relativeFrom="column">
                  <wp:posOffset>-306706</wp:posOffset>
                </wp:positionH>
                <wp:positionV relativeFrom="paragraph">
                  <wp:posOffset>127000</wp:posOffset>
                </wp:positionV>
                <wp:extent cx="17145" cy="40005"/>
                <wp:effectExtent l="0" t="0" r="20955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40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F53C4" id="Straight Connector 44" o:spid="_x0000_s1026" style="position:absolute;flip:x 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4.15pt,10pt" to="-22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3D10C" wp14:editId="79B7594C">
                <wp:simplePos x="0" y="0"/>
                <wp:positionH relativeFrom="column">
                  <wp:posOffset>-348615</wp:posOffset>
                </wp:positionH>
                <wp:positionV relativeFrom="paragraph">
                  <wp:posOffset>117475</wp:posOffset>
                </wp:positionV>
                <wp:extent cx="45720" cy="5715"/>
                <wp:effectExtent l="0" t="0" r="30480" b="323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9EE92" id="Straight Connector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9.25pt" to="-23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BE678" wp14:editId="78AF4674">
                <wp:simplePos x="0" y="0"/>
                <wp:positionH relativeFrom="column">
                  <wp:posOffset>-348615</wp:posOffset>
                </wp:positionH>
                <wp:positionV relativeFrom="paragraph">
                  <wp:posOffset>64135</wp:posOffset>
                </wp:positionV>
                <wp:extent cx="59055" cy="51435"/>
                <wp:effectExtent l="0" t="0" r="17145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5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F7414" id="Straight Connector 4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5.05pt" to="-22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8154FF" wp14:editId="1330B6AD">
                <wp:simplePos x="0" y="0"/>
                <wp:positionH relativeFrom="column">
                  <wp:posOffset>-291466</wp:posOffset>
                </wp:positionH>
                <wp:positionV relativeFrom="paragraph">
                  <wp:posOffset>109855</wp:posOffset>
                </wp:positionV>
                <wp:extent cx="15240" cy="60325"/>
                <wp:effectExtent l="0" t="0" r="2286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AB7A1" id="Straight Connector 4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5pt,8.65pt" to="-21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6673BE" wp14:editId="3ACAA475">
                <wp:simplePos x="0" y="0"/>
                <wp:positionH relativeFrom="column">
                  <wp:posOffset>-182880</wp:posOffset>
                </wp:positionH>
                <wp:positionV relativeFrom="paragraph">
                  <wp:posOffset>119380</wp:posOffset>
                </wp:positionV>
                <wp:extent cx="40005" cy="3810"/>
                <wp:effectExtent l="0" t="0" r="36195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B61C4" id="Straight Connector 4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9.4pt" to="-11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7AEF3C" wp14:editId="795D5B0B">
                <wp:simplePos x="0" y="0"/>
                <wp:positionH relativeFrom="column">
                  <wp:posOffset>-196215</wp:posOffset>
                </wp:positionH>
                <wp:positionV relativeFrom="paragraph">
                  <wp:posOffset>121285</wp:posOffset>
                </wp:positionV>
                <wp:extent cx="9525" cy="48895"/>
                <wp:effectExtent l="0" t="0" r="28575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DB596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9.55pt" to="-1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C8FE" wp14:editId="4EB3E909">
                <wp:simplePos x="0" y="0"/>
                <wp:positionH relativeFrom="column">
                  <wp:posOffset>-194311</wp:posOffset>
                </wp:positionH>
                <wp:positionV relativeFrom="paragraph">
                  <wp:posOffset>73660</wp:posOffset>
                </wp:positionV>
                <wp:extent cx="55245" cy="45720"/>
                <wp:effectExtent l="0" t="0" r="20955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33CC2" id="Straight Connector 37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3pt,5.8pt" to="-10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" strokecolor="white [3212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9BFA3" wp14:editId="383DD61A">
                <wp:simplePos x="0" y="0"/>
                <wp:positionH relativeFrom="column">
                  <wp:posOffset>-219075</wp:posOffset>
                </wp:positionH>
                <wp:positionV relativeFrom="paragraph">
                  <wp:posOffset>106680</wp:posOffset>
                </wp:positionV>
                <wp:extent cx="20955" cy="64135"/>
                <wp:effectExtent l="0" t="0" r="36195" b="311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64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42060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8.4pt" to="-1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  <w:r w:rsidR="0040337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81B15" wp14:editId="25A8E27F">
                <wp:simplePos x="0" y="0"/>
                <wp:positionH relativeFrom="column">
                  <wp:posOffset>-238125</wp:posOffset>
                </wp:positionH>
                <wp:positionV relativeFrom="paragraph">
                  <wp:posOffset>260349</wp:posOffset>
                </wp:positionV>
                <wp:extent cx="0" cy="103822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D9B7B" id="Straight Connector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20.5pt" to="-18.7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E04706">
        <w:rPr>
          <w:b/>
          <w:bCs/>
          <w:sz w:val="28"/>
          <w:szCs w:val="28"/>
        </w:rPr>
        <w:t>Certifications</w:t>
      </w:r>
    </w:p>
    <w:p w14:paraId="24EE3921" w14:textId="46678B44" w:rsidR="00E04706" w:rsidRPr="00E04706" w:rsidRDefault="00E04706" w:rsidP="00E0470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Dec 2020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HTML</w:t>
      </w:r>
    </w:p>
    <w:p w14:paraId="7C22DD01" w14:textId="515F8BA0" w:rsidR="00E04706" w:rsidRPr="00E04706" w:rsidRDefault="00E04706" w:rsidP="00E0470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Feb 2021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PHP</w:t>
      </w:r>
    </w:p>
    <w:p w14:paraId="3E5F0B2A" w14:textId="2FCCA453" w:rsidR="00E04706" w:rsidRPr="00B0761A" w:rsidRDefault="00E04706" w:rsidP="00E0470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Mar 2021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SQL</w:t>
      </w:r>
    </w:p>
    <w:p w14:paraId="58C8C7A9" w14:textId="20C9DD48" w:rsidR="00B0761A" w:rsidRPr="00427848" w:rsidRDefault="00427848" w:rsidP="00E0470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Oct</w:t>
      </w:r>
      <w:r w:rsidRPr="004278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2021</w:t>
      </w:r>
      <w:proofErr w:type="gramEnd"/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Python</w:t>
      </w:r>
    </w:p>
    <w:p w14:paraId="0656A0FF" w14:textId="6E3522FF" w:rsidR="00427848" w:rsidRPr="00427848" w:rsidRDefault="00427848" w:rsidP="00E0470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 2021</w:t>
      </w:r>
      <w:r>
        <w:rPr>
          <w:b/>
          <w:bCs/>
          <w:sz w:val="24"/>
          <w:szCs w:val="24"/>
        </w:rPr>
        <w:tab/>
      </w:r>
      <w:r w:rsidRPr="00427848">
        <w:rPr>
          <w:sz w:val="24"/>
          <w:szCs w:val="24"/>
        </w:rPr>
        <w:t>CSS</w:t>
      </w:r>
    </w:p>
    <w:p w14:paraId="078C74D2" w14:textId="7B7E7225" w:rsidR="00427848" w:rsidRDefault="00427848" w:rsidP="00E047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Jun 2021</w:t>
      </w:r>
      <w:r>
        <w:rPr>
          <w:b/>
          <w:bCs/>
          <w:sz w:val="24"/>
          <w:szCs w:val="24"/>
        </w:rPr>
        <w:tab/>
      </w:r>
      <w:r w:rsidRPr="00427848">
        <w:rPr>
          <w:sz w:val="24"/>
          <w:szCs w:val="24"/>
        </w:rPr>
        <w:t>Responsive Web Design</w:t>
      </w:r>
    </w:p>
    <w:p w14:paraId="3CEDEFA6" w14:textId="206B0D7A" w:rsidR="00835C8F" w:rsidRPr="00427848" w:rsidRDefault="00835C8F" w:rsidP="00E047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Sep 2021</w:t>
      </w:r>
      <w:r>
        <w:rPr>
          <w:b/>
          <w:bCs/>
          <w:sz w:val="24"/>
          <w:szCs w:val="24"/>
        </w:rPr>
        <w:tab/>
      </w:r>
      <w:r w:rsidR="004A7F03">
        <w:rPr>
          <w:sz w:val="24"/>
          <w:szCs w:val="24"/>
        </w:rPr>
        <w:t>Hackathon</w:t>
      </w:r>
    </w:p>
    <w:p w14:paraId="2067545F" w14:textId="3B9E9549" w:rsidR="004E30E9" w:rsidRPr="00E04706" w:rsidRDefault="004E30E9" w:rsidP="004E30E9">
      <w:pPr>
        <w:pStyle w:val="ListParagrap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1DB68" wp14:editId="14E6D18E">
                <wp:simplePos x="0" y="0"/>
                <wp:positionH relativeFrom="leftMargin">
                  <wp:posOffset>485775</wp:posOffset>
                </wp:positionH>
                <wp:positionV relativeFrom="paragraph">
                  <wp:posOffset>278765</wp:posOffset>
                </wp:positionV>
                <wp:extent cx="361950" cy="34290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A84C7" id="Flowchart: Decision 6" o:spid="_x0000_s1026" type="#_x0000_t110" style="position:absolute;margin-left:38.25pt;margin-top:21.95pt;width:28.5pt;height:27pt;z-index:251667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" fillcolor="#5a5a5a [2109]" strokecolor="#2f528f" strokeweight="1pt">
                <w10:wrap anchorx="margin"/>
              </v:shape>
            </w:pict>
          </mc:Fallback>
        </mc:AlternateContent>
      </w:r>
    </w:p>
    <w:p w14:paraId="7C1553C7" w14:textId="4DD1DC73" w:rsidR="00E04706" w:rsidRDefault="004B4FCC" w:rsidP="00E047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69F12D" wp14:editId="721BCDB2">
                <wp:simplePos x="0" y="0"/>
                <wp:positionH relativeFrom="column">
                  <wp:posOffset>-247487</wp:posOffset>
                </wp:positionH>
                <wp:positionV relativeFrom="paragraph">
                  <wp:posOffset>79686</wp:posOffset>
                </wp:positionV>
                <wp:extent cx="161024" cy="157160"/>
                <wp:effectExtent l="38100" t="19050" r="10795" b="52705"/>
                <wp:wrapNone/>
                <wp:docPr id="50" name="Lightning Bo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024" cy="157160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2065B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50" o:spid="_x0000_s1026" type="#_x0000_t73" style="position:absolute;margin-left:-19.5pt;margin-top:6.25pt;width:12.7pt;height:12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" fillcolor="#5a5a5a [2109]" strokecolor="white [3212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8EDB7" wp14:editId="2C253DA7">
                <wp:simplePos x="0" y="0"/>
                <wp:positionH relativeFrom="column">
                  <wp:posOffset>-382435</wp:posOffset>
                </wp:positionH>
                <wp:positionV relativeFrom="paragraph">
                  <wp:posOffset>84855</wp:posOffset>
                </wp:positionV>
                <wp:extent cx="123831" cy="121119"/>
                <wp:effectExtent l="19050" t="19050" r="66675" b="50800"/>
                <wp:wrapNone/>
                <wp:docPr id="49" name="Lightning Bo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31" cy="121119"/>
                        </a:xfrm>
                        <a:prstGeom prst="lightningBol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B3F3" id="Lightning Bolt 49" o:spid="_x0000_s1026" type="#_x0000_t73" style="position:absolute;margin-left:-30.1pt;margin-top:6.7pt;width:9.75pt;height: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" fillcolor="#5a5a5a [2109]" strokecolor="white [3212]" strokeweight="1pt"/>
            </w:pict>
          </mc:Fallback>
        </mc:AlternateContent>
      </w:r>
      <w:r w:rsidR="0040337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CB509" wp14:editId="3FC230CD">
                <wp:simplePos x="0" y="0"/>
                <wp:positionH relativeFrom="column">
                  <wp:posOffset>-247651</wp:posOffset>
                </wp:positionH>
                <wp:positionV relativeFrom="paragraph">
                  <wp:posOffset>275589</wp:posOffset>
                </wp:positionV>
                <wp:extent cx="0" cy="14573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67158" id="Straight Connector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1.7pt" to="-19.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" strokecolor="#5a5a5a [2109]" strokeweight=".5pt">
                <v:stroke joinstyle="miter"/>
              </v:line>
            </w:pict>
          </mc:Fallback>
        </mc:AlternateContent>
      </w:r>
      <w:r w:rsidR="00E04706">
        <w:rPr>
          <w:b/>
          <w:bCs/>
          <w:sz w:val="28"/>
          <w:szCs w:val="28"/>
        </w:rPr>
        <w:t>Interests</w:t>
      </w:r>
    </w:p>
    <w:p w14:paraId="2EB9B243" w14:textId="4329407A" w:rsidR="00E04706" w:rsidRPr="00E04706" w:rsidRDefault="00E04706" w:rsidP="00E0470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Art and illustration</w:t>
      </w:r>
    </w:p>
    <w:p w14:paraId="209B592C" w14:textId="7D47FF4C" w:rsidR="00E04706" w:rsidRPr="00E04706" w:rsidRDefault="00E04706" w:rsidP="00E0470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Reading articles</w:t>
      </w:r>
    </w:p>
    <w:p w14:paraId="4E19FB46" w14:textId="79E174AE" w:rsidR="00E04706" w:rsidRPr="00E04706" w:rsidRDefault="00E04706" w:rsidP="00E0470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Chess</w:t>
      </w:r>
    </w:p>
    <w:p w14:paraId="59461EC3" w14:textId="49F871A1" w:rsidR="00E04706" w:rsidRPr="00E04706" w:rsidRDefault="00E04706" w:rsidP="00E04706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Writing</w:t>
      </w:r>
    </w:p>
    <w:p w14:paraId="20C229F2" w14:textId="57D03835" w:rsidR="004E30E9" w:rsidRPr="004E30E9" w:rsidRDefault="00E04706" w:rsidP="004E30E9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Programming</w:t>
      </w:r>
    </w:p>
    <w:p w14:paraId="3A9A6BF9" w14:textId="6A092C9B" w:rsidR="004E30E9" w:rsidRPr="004E30E9" w:rsidRDefault="004E30E9" w:rsidP="004E30E9">
      <w:pPr>
        <w:pStyle w:val="ListParagrap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A39B0" wp14:editId="3F5C88C8">
                <wp:simplePos x="0" y="0"/>
                <wp:positionH relativeFrom="leftMargin">
                  <wp:posOffset>489581</wp:posOffset>
                </wp:positionH>
                <wp:positionV relativeFrom="paragraph">
                  <wp:posOffset>327034</wp:posOffset>
                </wp:positionV>
                <wp:extent cx="361950" cy="342900"/>
                <wp:effectExtent l="19050" t="19050" r="1905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Decision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6C5AB" id="Flowchart: Decision 7" o:spid="_x0000_s1026" type="#_x0000_t110" style="position:absolute;margin-left:38.55pt;margin-top:25.75pt;width:28.5pt;height:27pt;z-index:2516695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" fillcolor="#404040 [2429]" strokecolor="#2f528f" strokeweight="1pt">
                <w10:wrap anchorx="margin"/>
              </v:shape>
            </w:pict>
          </mc:Fallback>
        </mc:AlternateContent>
      </w:r>
    </w:p>
    <w:p w14:paraId="1C135590" w14:textId="65BDB617" w:rsidR="00E04706" w:rsidRDefault="004B4FCC" w:rsidP="00E047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48ACAD" wp14:editId="317F4565">
                <wp:simplePos x="0" y="0"/>
                <wp:positionH relativeFrom="leftMargin">
                  <wp:posOffset>602940</wp:posOffset>
                </wp:positionH>
                <wp:positionV relativeFrom="paragraph">
                  <wp:posOffset>89187</wp:posOffset>
                </wp:positionV>
                <wp:extent cx="142528" cy="83161"/>
                <wp:effectExtent l="0" t="0" r="48260" b="8890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28" cy="83161"/>
                        </a:xfrm>
                        <a:prstGeom prst="bentConnector3">
                          <a:avLst>
                            <a:gd name="adj1" fmla="val 34488"/>
                          </a:avLst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FD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47.5pt;margin-top:7pt;width:11.2pt;height:6.5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" adj="7449" strokecolor="white [3212]" strokeweight=".5pt">
                <v:stroke endarrow="block"/>
                <w10:wrap anchorx="margin"/>
              </v:shape>
            </w:pict>
          </mc:Fallback>
        </mc:AlternateContent>
      </w:r>
      <w:r w:rsidR="00E04706">
        <w:rPr>
          <w:b/>
          <w:bCs/>
          <w:sz w:val="28"/>
          <w:szCs w:val="28"/>
        </w:rPr>
        <w:t>References</w:t>
      </w:r>
    </w:p>
    <w:p w14:paraId="4B80BF75" w14:textId="253DD30F" w:rsidR="00371709" w:rsidRDefault="00371709" w:rsidP="0037170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George </w:t>
      </w:r>
      <w:proofErr w:type="spellStart"/>
      <w:r>
        <w:rPr>
          <w:sz w:val="24"/>
          <w:szCs w:val="24"/>
        </w:rPr>
        <w:t>Lewise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Olutati</w:t>
      </w:r>
      <w:proofErr w:type="spellEnd"/>
      <w:r>
        <w:rPr>
          <w:sz w:val="24"/>
          <w:szCs w:val="24"/>
        </w:rPr>
        <w:t>,</w:t>
      </w:r>
    </w:p>
    <w:p w14:paraId="50E23021" w14:textId="11D8F6CD" w:rsidR="00371709" w:rsidRPr="00371709" w:rsidRDefault="00555670" w:rsidP="003717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Co-</w:t>
      </w:r>
      <w:r w:rsidR="009C762B">
        <w:rPr>
          <w:sz w:val="24"/>
          <w:szCs w:val="24"/>
        </w:rPr>
        <w:t xml:space="preserve">Director </w:t>
      </w:r>
      <w:r w:rsidR="009C762B" w:rsidRPr="009C762B">
        <w:rPr>
          <w:i/>
          <w:iCs/>
          <w:sz w:val="24"/>
          <w:szCs w:val="24"/>
        </w:rPr>
        <w:t xml:space="preserve">Samaritan People’s Vision Secondary School, </w:t>
      </w:r>
    </w:p>
    <w:p w14:paraId="03FCD597" w14:textId="0CEE96C1" w:rsidR="009C762B" w:rsidRPr="00555670" w:rsidRDefault="009C762B" w:rsidP="00555670">
      <w:pPr>
        <w:pStyle w:val="ListParagraph"/>
        <w:rPr>
          <w:sz w:val="24"/>
          <w:szCs w:val="24"/>
        </w:rPr>
      </w:pPr>
      <w:r w:rsidRPr="009C762B">
        <w:rPr>
          <w:b/>
          <w:bCs/>
          <w:sz w:val="24"/>
          <w:szCs w:val="24"/>
        </w:rPr>
        <w:t xml:space="preserve">Phone </w:t>
      </w:r>
      <w:r w:rsidR="00555670">
        <w:rPr>
          <w:sz w:val="24"/>
          <w:szCs w:val="24"/>
        </w:rPr>
        <w:t>0725774084</w:t>
      </w:r>
    </w:p>
    <w:p w14:paraId="10FE7D7F" w14:textId="28E91D4B" w:rsidR="00E04706" w:rsidRDefault="009C762B" w:rsidP="009C762B">
      <w:pPr>
        <w:pStyle w:val="ListParagraph"/>
        <w:rPr>
          <w:sz w:val="24"/>
          <w:szCs w:val="24"/>
        </w:rPr>
      </w:pPr>
      <w:r w:rsidRPr="009C762B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Nairobi, 30,</w:t>
      </w:r>
      <w:r w:rsidR="00384F12">
        <w:rPr>
          <w:sz w:val="24"/>
          <w:szCs w:val="24"/>
        </w:rPr>
        <w:t xml:space="preserve"> </w:t>
      </w:r>
      <w:r>
        <w:rPr>
          <w:sz w:val="24"/>
          <w:szCs w:val="24"/>
        </w:rPr>
        <w:t>00100</w:t>
      </w:r>
    </w:p>
    <w:p w14:paraId="64580274" w14:textId="77777777" w:rsidR="007E68CC" w:rsidRDefault="007E68CC" w:rsidP="009C762B">
      <w:pPr>
        <w:pStyle w:val="ListParagraph"/>
        <w:rPr>
          <w:sz w:val="24"/>
          <w:szCs w:val="24"/>
        </w:rPr>
      </w:pPr>
    </w:p>
    <w:p w14:paraId="61E41949" w14:textId="4D1AF647" w:rsidR="007E68CC" w:rsidRDefault="00555670" w:rsidP="007E68C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Simon </w:t>
      </w:r>
      <w:proofErr w:type="spellStart"/>
      <w:r>
        <w:rPr>
          <w:sz w:val="24"/>
          <w:szCs w:val="24"/>
        </w:rPr>
        <w:t>Ruoro</w:t>
      </w:r>
      <w:proofErr w:type="spellEnd"/>
      <w:r>
        <w:rPr>
          <w:sz w:val="24"/>
          <w:szCs w:val="24"/>
        </w:rPr>
        <w:t>,</w:t>
      </w:r>
    </w:p>
    <w:p w14:paraId="1E66DFD5" w14:textId="251B27E8" w:rsidR="00555670" w:rsidRDefault="00555670" w:rsidP="005556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Lecturer </w:t>
      </w:r>
      <w:proofErr w:type="spellStart"/>
      <w:r>
        <w:rPr>
          <w:sz w:val="24"/>
          <w:szCs w:val="24"/>
        </w:rPr>
        <w:t>Kabarak</w:t>
      </w:r>
      <w:proofErr w:type="spellEnd"/>
      <w:r>
        <w:rPr>
          <w:sz w:val="24"/>
          <w:szCs w:val="24"/>
        </w:rPr>
        <w:t xml:space="preserve"> university</w:t>
      </w:r>
    </w:p>
    <w:p w14:paraId="1DD6BABD" w14:textId="38232FC4" w:rsidR="00555670" w:rsidRDefault="00555670" w:rsidP="0055567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Phone </w:t>
      </w:r>
      <w:r>
        <w:rPr>
          <w:sz w:val="24"/>
          <w:szCs w:val="24"/>
        </w:rPr>
        <w:t>0724793789</w:t>
      </w:r>
    </w:p>
    <w:p w14:paraId="7BB51D8E" w14:textId="1E28AA92" w:rsidR="00371709" w:rsidRDefault="00555670" w:rsidP="00371709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Address </w:t>
      </w:r>
      <w:r>
        <w:rPr>
          <w:sz w:val="24"/>
          <w:szCs w:val="24"/>
        </w:rPr>
        <w:t>Nakuru, 3270</w:t>
      </w:r>
    </w:p>
    <w:p w14:paraId="19245D43" w14:textId="77777777" w:rsidR="00972A82" w:rsidRDefault="00972A82" w:rsidP="00371709">
      <w:pPr>
        <w:pStyle w:val="ListParagraph"/>
        <w:rPr>
          <w:sz w:val="24"/>
          <w:szCs w:val="24"/>
        </w:rPr>
      </w:pPr>
    </w:p>
    <w:p w14:paraId="0B5E5038" w14:textId="231A8BFD" w:rsidR="00972A82" w:rsidRDefault="00972A82" w:rsidP="00972A8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Isaac Mwangi,</w:t>
      </w:r>
    </w:p>
    <w:p w14:paraId="4C7928AC" w14:textId="6E12EC2B" w:rsidR="00972A82" w:rsidRDefault="002F7661" w:rsidP="00972A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Head of Innovation Sanlam,</w:t>
      </w:r>
    </w:p>
    <w:p w14:paraId="63DB45D5" w14:textId="5C5C9E28" w:rsidR="002F7661" w:rsidRDefault="002F7661" w:rsidP="00972A82">
      <w:pPr>
        <w:pStyle w:val="ListParagraph"/>
      </w:pPr>
      <w:r>
        <w:rPr>
          <w:b/>
          <w:bCs/>
          <w:sz w:val="24"/>
          <w:szCs w:val="24"/>
        </w:rPr>
        <w:t xml:space="preserve">Phone </w:t>
      </w:r>
      <w:r w:rsidR="009F5C41">
        <w:t>0715264018</w:t>
      </w:r>
    </w:p>
    <w:p w14:paraId="682C4FE7" w14:textId="2F859D65" w:rsidR="009F5C41" w:rsidRPr="009F5C41" w:rsidRDefault="009F5C41" w:rsidP="00972A82">
      <w:pPr>
        <w:pStyle w:val="ListParagraph"/>
      </w:pPr>
      <w:r>
        <w:rPr>
          <w:b/>
          <w:bCs/>
          <w:sz w:val="24"/>
          <w:szCs w:val="24"/>
        </w:rPr>
        <w:t xml:space="preserve">Address </w:t>
      </w:r>
      <w:r>
        <w:rPr>
          <w:sz w:val="24"/>
          <w:szCs w:val="24"/>
        </w:rPr>
        <w:t>Nairobi, 00100</w:t>
      </w:r>
    </w:p>
    <w:p w14:paraId="13E39DC7" w14:textId="77777777" w:rsidR="00972A82" w:rsidRPr="00972A82" w:rsidRDefault="00972A82" w:rsidP="00972A82">
      <w:pPr>
        <w:pStyle w:val="ListParagraph"/>
        <w:rPr>
          <w:sz w:val="24"/>
          <w:szCs w:val="24"/>
        </w:rPr>
      </w:pPr>
    </w:p>
    <w:p w14:paraId="0692041D" w14:textId="2AB47692" w:rsidR="00371709" w:rsidRDefault="00371709" w:rsidP="00371709">
      <w:pPr>
        <w:pStyle w:val="ListParagraph"/>
        <w:rPr>
          <w:sz w:val="24"/>
          <w:szCs w:val="24"/>
        </w:rPr>
      </w:pPr>
    </w:p>
    <w:p w14:paraId="6835950E" w14:textId="18FE015E" w:rsidR="00371709" w:rsidRDefault="00371709" w:rsidP="0037170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Ochieng’ </w:t>
      </w:r>
      <w:proofErr w:type="spellStart"/>
      <w:r w:rsidR="00BA5330">
        <w:rPr>
          <w:sz w:val="24"/>
          <w:szCs w:val="24"/>
        </w:rPr>
        <w:t>Obiero</w:t>
      </w:r>
      <w:proofErr w:type="spellEnd"/>
      <w:r w:rsidR="00BA5330">
        <w:rPr>
          <w:sz w:val="24"/>
          <w:szCs w:val="24"/>
        </w:rPr>
        <w:t>,</w:t>
      </w:r>
    </w:p>
    <w:p w14:paraId="1989F813" w14:textId="198A035C" w:rsidR="00371709" w:rsidRDefault="00371709" w:rsidP="003717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Principal, </w:t>
      </w:r>
      <w:proofErr w:type="spellStart"/>
      <w:r>
        <w:rPr>
          <w:sz w:val="24"/>
          <w:szCs w:val="24"/>
        </w:rPr>
        <w:t>Dandora</w:t>
      </w:r>
      <w:proofErr w:type="spellEnd"/>
      <w:r>
        <w:rPr>
          <w:sz w:val="24"/>
          <w:szCs w:val="24"/>
        </w:rPr>
        <w:t xml:space="preserve"> Secondary school,</w:t>
      </w:r>
    </w:p>
    <w:p w14:paraId="5EAFAECC" w14:textId="2861D94F" w:rsidR="00371709" w:rsidRDefault="00371709" w:rsidP="00371709">
      <w:pPr>
        <w:pStyle w:val="ListParagraph"/>
        <w:rPr>
          <w:sz w:val="24"/>
          <w:szCs w:val="24"/>
        </w:rPr>
      </w:pPr>
      <w:r w:rsidRPr="00BA5330">
        <w:rPr>
          <w:b/>
          <w:bCs/>
          <w:sz w:val="24"/>
          <w:szCs w:val="24"/>
        </w:rPr>
        <w:t>Phone</w:t>
      </w:r>
      <w:r>
        <w:rPr>
          <w:sz w:val="24"/>
          <w:szCs w:val="24"/>
        </w:rPr>
        <w:t xml:space="preserve"> 0720726693</w:t>
      </w:r>
    </w:p>
    <w:p w14:paraId="4CDA852A" w14:textId="33F3F02D" w:rsidR="00371709" w:rsidRDefault="00371709" w:rsidP="00371709">
      <w:pPr>
        <w:pStyle w:val="ListParagraph"/>
        <w:rPr>
          <w:sz w:val="24"/>
          <w:szCs w:val="24"/>
        </w:rPr>
      </w:pPr>
      <w:r w:rsidRPr="00BA5330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Nairobi</w:t>
      </w:r>
      <w:r w:rsidR="00BA5330">
        <w:rPr>
          <w:sz w:val="24"/>
          <w:szCs w:val="24"/>
        </w:rPr>
        <w:t xml:space="preserve"> 6459 </w:t>
      </w:r>
      <w:r w:rsidR="002A33B2">
        <w:rPr>
          <w:sz w:val="24"/>
          <w:szCs w:val="24"/>
        </w:rPr>
        <w:t>–</w:t>
      </w:r>
      <w:r w:rsidR="00BA5330">
        <w:rPr>
          <w:sz w:val="24"/>
          <w:szCs w:val="24"/>
        </w:rPr>
        <w:t xml:space="preserve"> 00300</w:t>
      </w:r>
    </w:p>
    <w:p w14:paraId="3051C8F0" w14:textId="77777777" w:rsidR="009F5C41" w:rsidRDefault="009F5C41" w:rsidP="00371709">
      <w:pPr>
        <w:pStyle w:val="ListParagraph"/>
        <w:rPr>
          <w:sz w:val="24"/>
          <w:szCs w:val="24"/>
        </w:rPr>
      </w:pPr>
    </w:p>
    <w:p w14:paraId="3C117ED3" w14:textId="005C45B2" w:rsidR="002A33B2" w:rsidRDefault="002A33B2" w:rsidP="002A33B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Jotham </w:t>
      </w:r>
      <w:proofErr w:type="spellStart"/>
      <w:r>
        <w:rPr>
          <w:sz w:val="24"/>
          <w:szCs w:val="24"/>
        </w:rPr>
        <w:t>Nyamwari</w:t>
      </w:r>
      <w:proofErr w:type="spellEnd"/>
      <w:r w:rsidR="00B0761A">
        <w:rPr>
          <w:sz w:val="24"/>
          <w:szCs w:val="24"/>
        </w:rPr>
        <w:t>,</w:t>
      </w:r>
    </w:p>
    <w:p w14:paraId="490D82EC" w14:textId="33F1D905" w:rsidR="002A33B2" w:rsidRDefault="00B0761A" w:rsidP="002A33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Client,</w:t>
      </w:r>
    </w:p>
    <w:p w14:paraId="601F5986" w14:textId="0100219F" w:rsidR="00B0761A" w:rsidRDefault="00B0761A" w:rsidP="002A33B2">
      <w:pPr>
        <w:pStyle w:val="ListParagraph"/>
        <w:rPr>
          <w:sz w:val="24"/>
          <w:szCs w:val="24"/>
        </w:rPr>
      </w:pPr>
      <w:r w:rsidRPr="00B0761A">
        <w:rPr>
          <w:b/>
          <w:bCs/>
          <w:sz w:val="24"/>
          <w:szCs w:val="24"/>
        </w:rPr>
        <w:t>Phone</w:t>
      </w:r>
      <w:r>
        <w:rPr>
          <w:b/>
          <w:bCs/>
          <w:sz w:val="24"/>
          <w:szCs w:val="24"/>
        </w:rPr>
        <w:t xml:space="preserve"> </w:t>
      </w:r>
      <w:r w:rsidRPr="00B0761A">
        <w:rPr>
          <w:sz w:val="24"/>
          <w:szCs w:val="24"/>
        </w:rPr>
        <w:t>+1(978)378-0742</w:t>
      </w:r>
    </w:p>
    <w:p w14:paraId="7D167E2A" w14:textId="225EF43E" w:rsidR="00B0761A" w:rsidRPr="00B0761A" w:rsidRDefault="00B0761A" w:rsidP="002A33B2">
      <w:pPr>
        <w:pStyle w:val="ListParagraph"/>
        <w:rPr>
          <w:b/>
          <w:bCs/>
          <w:sz w:val="24"/>
          <w:szCs w:val="24"/>
        </w:rPr>
      </w:pPr>
    </w:p>
    <w:p w14:paraId="4AEC835B" w14:textId="38F69CB1" w:rsidR="00371709" w:rsidRPr="00371709" w:rsidRDefault="00371709" w:rsidP="00371709">
      <w:pPr>
        <w:pStyle w:val="ListParagraph"/>
        <w:rPr>
          <w:sz w:val="24"/>
          <w:szCs w:val="24"/>
        </w:rPr>
      </w:pPr>
      <w:r w:rsidRPr="00371709">
        <w:rPr>
          <w:b/>
          <w:bCs/>
          <w:sz w:val="24"/>
          <w:szCs w:val="24"/>
        </w:rPr>
        <w:t xml:space="preserve"> </w:t>
      </w:r>
    </w:p>
    <w:p w14:paraId="6B5C4048" w14:textId="77777777" w:rsidR="00555670" w:rsidRPr="007E68CC" w:rsidRDefault="00555670" w:rsidP="00555670">
      <w:pPr>
        <w:pStyle w:val="ListParagraph"/>
        <w:rPr>
          <w:sz w:val="24"/>
          <w:szCs w:val="24"/>
        </w:rPr>
      </w:pPr>
    </w:p>
    <w:p w14:paraId="733D0C88" w14:textId="0816A39D" w:rsidR="007E68CC" w:rsidRDefault="007E68CC" w:rsidP="009C762B">
      <w:pPr>
        <w:pStyle w:val="ListParagraph"/>
        <w:rPr>
          <w:sz w:val="24"/>
          <w:szCs w:val="24"/>
        </w:rPr>
      </w:pPr>
    </w:p>
    <w:p w14:paraId="678F6838" w14:textId="77777777" w:rsidR="007E68CC" w:rsidRDefault="007E68CC" w:rsidP="009C762B">
      <w:pPr>
        <w:pStyle w:val="ListParagraph"/>
        <w:rPr>
          <w:sz w:val="24"/>
          <w:szCs w:val="24"/>
        </w:rPr>
      </w:pPr>
    </w:p>
    <w:p w14:paraId="47940A33" w14:textId="77777777" w:rsidR="007E68CC" w:rsidRPr="009C762B" w:rsidRDefault="007E68CC" w:rsidP="009C762B">
      <w:pPr>
        <w:pStyle w:val="ListParagraph"/>
        <w:rPr>
          <w:sz w:val="24"/>
          <w:szCs w:val="24"/>
        </w:rPr>
      </w:pPr>
    </w:p>
    <w:p w14:paraId="4E1920BA" w14:textId="77777777" w:rsidR="009C762B" w:rsidRPr="009C762B" w:rsidRDefault="009C762B" w:rsidP="009C762B">
      <w:pPr>
        <w:pStyle w:val="ListParagraph"/>
        <w:rPr>
          <w:sz w:val="24"/>
          <w:szCs w:val="24"/>
        </w:rPr>
      </w:pPr>
    </w:p>
    <w:p w14:paraId="20FD59FB" w14:textId="77777777" w:rsidR="00357627" w:rsidRPr="00357627" w:rsidRDefault="00357627">
      <w:pPr>
        <w:rPr>
          <w:b/>
          <w:bCs/>
          <w:sz w:val="28"/>
          <w:szCs w:val="28"/>
        </w:rPr>
      </w:pPr>
    </w:p>
    <w:p w14:paraId="5AC62AC1" w14:textId="77777777" w:rsidR="00D0090E" w:rsidRPr="00D0090E" w:rsidRDefault="00D0090E">
      <w:pPr>
        <w:rPr>
          <w:b/>
          <w:bCs/>
          <w:sz w:val="52"/>
          <w:szCs w:val="52"/>
        </w:rPr>
      </w:pPr>
    </w:p>
    <w:p w14:paraId="3D253AF2" w14:textId="6788B250" w:rsidR="00D0090E" w:rsidRDefault="00D0090E">
      <w:pPr>
        <w:rPr>
          <w:b/>
          <w:bCs/>
          <w:sz w:val="56"/>
          <w:szCs w:val="56"/>
        </w:rPr>
      </w:pPr>
    </w:p>
    <w:p w14:paraId="167700AD" w14:textId="6E619DB3" w:rsidR="00D0090E" w:rsidRPr="00D0090E" w:rsidRDefault="00D0090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sectPr w:rsidR="00D0090E" w:rsidRPr="00D0090E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014A" w14:textId="77777777" w:rsidR="001046CE" w:rsidRDefault="001046CE" w:rsidP="002C30AE">
      <w:pPr>
        <w:spacing w:after="0" w:line="240" w:lineRule="auto"/>
      </w:pPr>
      <w:r>
        <w:separator/>
      </w:r>
    </w:p>
  </w:endnote>
  <w:endnote w:type="continuationSeparator" w:id="0">
    <w:p w14:paraId="383D6B20" w14:textId="77777777" w:rsidR="001046CE" w:rsidRDefault="001046CE" w:rsidP="002C30AE">
      <w:pPr>
        <w:spacing w:after="0" w:line="240" w:lineRule="auto"/>
      </w:pPr>
      <w:r>
        <w:continuationSeparator/>
      </w:r>
    </w:p>
  </w:endnote>
  <w:endnote w:type="continuationNotice" w:id="1">
    <w:p w14:paraId="619FD909" w14:textId="77777777" w:rsidR="001046CE" w:rsidRDefault="001046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B52F" w14:textId="77777777" w:rsidR="00963539" w:rsidRDefault="00963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0CC3" w14:textId="77777777" w:rsidR="001046CE" w:rsidRDefault="001046CE" w:rsidP="002C30AE">
      <w:pPr>
        <w:spacing w:after="0" w:line="240" w:lineRule="auto"/>
      </w:pPr>
      <w:r>
        <w:separator/>
      </w:r>
    </w:p>
  </w:footnote>
  <w:footnote w:type="continuationSeparator" w:id="0">
    <w:p w14:paraId="57C7E72F" w14:textId="77777777" w:rsidR="001046CE" w:rsidRDefault="001046CE" w:rsidP="002C30AE">
      <w:pPr>
        <w:spacing w:after="0" w:line="240" w:lineRule="auto"/>
      </w:pPr>
      <w:r>
        <w:continuationSeparator/>
      </w:r>
    </w:p>
  </w:footnote>
  <w:footnote w:type="continuationNotice" w:id="1">
    <w:p w14:paraId="41DD7D5E" w14:textId="77777777" w:rsidR="001046CE" w:rsidRDefault="001046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1499" w14:textId="77777777" w:rsidR="00963539" w:rsidRDefault="00963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05pt;height:11.05pt" o:bullet="t">
        <v:imagedata r:id="rId1" o:title="mso3459"/>
      </v:shape>
    </w:pict>
  </w:numPicBullet>
  <w:numPicBullet w:numPicBulletId="1">
    <w:pict>
      <v:shape id="_x0000_i1123" type="#_x0000_t75" style="width:9.1pt;height:11.05pt;visibility:visible;mso-wrap-style:square" o:bullet="t">
        <v:imagedata r:id="rId2" o:title=""/>
      </v:shape>
    </w:pict>
  </w:numPicBullet>
  <w:abstractNum w:abstractNumId="0" w15:restartNumberingAfterBreak="0">
    <w:nsid w:val="035F0838"/>
    <w:multiLevelType w:val="hybridMultilevel"/>
    <w:tmpl w:val="1778B4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62B93"/>
    <w:multiLevelType w:val="hybridMultilevel"/>
    <w:tmpl w:val="BEB49E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A39C4"/>
    <w:multiLevelType w:val="hybridMultilevel"/>
    <w:tmpl w:val="C8A4E56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E0774B"/>
    <w:multiLevelType w:val="hybridMultilevel"/>
    <w:tmpl w:val="93C8CAC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44E024C"/>
    <w:multiLevelType w:val="hybridMultilevel"/>
    <w:tmpl w:val="A2181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5428"/>
    <w:multiLevelType w:val="hybridMultilevel"/>
    <w:tmpl w:val="9104D182"/>
    <w:lvl w:ilvl="0" w:tplc="040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6" w15:restartNumberingAfterBreak="0">
    <w:nsid w:val="24F86D19"/>
    <w:multiLevelType w:val="hybridMultilevel"/>
    <w:tmpl w:val="4E8814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C7586"/>
    <w:multiLevelType w:val="hybridMultilevel"/>
    <w:tmpl w:val="B7EEB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4FDC"/>
    <w:multiLevelType w:val="multilevel"/>
    <w:tmpl w:val="FB0A5B18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>
      <w:start w:val="1"/>
      <w:numFmt w:val="lowerRoman"/>
      <w:lvlText w:val="%2."/>
      <w:lvlJc w:val="left"/>
      <w:pPr>
        <w:ind w:left="36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2213F"/>
    <w:multiLevelType w:val="hybridMultilevel"/>
    <w:tmpl w:val="5B380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D375E"/>
    <w:multiLevelType w:val="hybridMultilevel"/>
    <w:tmpl w:val="C02872AA"/>
    <w:lvl w:ilvl="0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1" w15:restartNumberingAfterBreak="0">
    <w:nsid w:val="35071EBE"/>
    <w:multiLevelType w:val="hybridMultilevel"/>
    <w:tmpl w:val="2112274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36B756AF"/>
    <w:multiLevelType w:val="hybridMultilevel"/>
    <w:tmpl w:val="896EECD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7E9327C"/>
    <w:multiLevelType w:val="hybridMultilevel"/>
    <w:tmpl w:val="81B46AA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89B5F86"/>
    <w:multiLevelType w:val="hybridMultilevel"/>
    <w:tmpl w:val="4CD4F874"/>
    <w:lvl w:ilvl="0" w:tplc="C0EE1F3E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433C4"/>
    <w:multiLevelType w:val="hybridMultilevel"/>
    <w:tmpl w:val="2CA28F1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3B1D0B8D"/>
    <w:multiLevelType w:val="hybridMultilevel"/>
    <w:tmpl w:val="A0C09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33E8A"/>
    <w:multiLevelType w:val="hybridMultilevel"/>
    <w:tmpl w:val="7C207DFE"/>
    <w:lvl w:ilvl="0" w:tplc="ED9E609A">
      <w:start w:val="1"/>
      <w:numFmt w:val="decimal"/>
      <w:lvlText w:val="%1."/>
      <w:lvlJc w:val="left"/>
      <w:pPr>
        <w:ind w:left="12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4577285F"/>
    <w:multiLevelType w:val="hybridMultilevel"/>
    <w:tmpl w:val="B904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314D6"/>
    <w:multiLevelType w:val="hybridMultilevel"/>
    <w:tmpl w:val="EFA069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B21FAF"/>
    <w:multiLevelType w:val="hybridMultilevel"/>
    <w:tmpl w:val="3E0816E4"/>
    <w:lvl w:ilvl="0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1" w15:restartNumberingAfterBreak="0">
    <w:nsid w:val="504478AC"/>
    <w:multiLevelType w:val="hybridMultilevel"/>
    <w:tmpl w:val="F3860806"/>
    <w:lvl w:ilvl="0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2" w15:restartNumberingAfterBreak="0">
    <w:nsid w:val="5213702F"/>
    <w:multiLevelType w:val="hybridMultilevel"/>
    <w:tmpl w:val="FCF84A0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75697B"/>
    <w:multiLevelType w:val="hybridMultilevel"/>
    <w:tmpl w:val="E7B6BC8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708D317D"/>
    <w:multiLevelType w:val="hybridMultilevel"/>
    <w:tmpl w:val="C682FA0C"/>
    <w:lvl w:ilvl="0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25" w15:restartNumberingAfterBreak="0">
    <w:nsid w:val="7B60774E"/>
    <w:multiLevelType w:val="hybridMultilevel"/>
    <w:tmpl w:val="6D5E0C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919AE"/>
    <w:multiLevelType w:val="hybridMultilevel"/>
    <w:tmpl w:val="98DCDA7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EC06F58"/>
    <w:multiLevelType w:val="hybridMultilevel"/>
    <w:tmpl w:val="AD4CB466"/>
    <w:lvl w:ilvl="0" w:tplc="39F267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32BD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36DE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BA9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B236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986B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3E03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D0C4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6A7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91654762">
    <w:abstractNumId w:val="4"/>
  </w:num>
  <w:num w:numId="2" w16cid:durableId="1866669198">
    <w:abstractNumId w:val="22"/>
  </w:num>
  <w:num w:numId="3" w16cid:durableId="449323359">
    <w:abstractNumId w:val="2"/>
  </w:num>
  <w:num w:numId="4" w16cid:durableId="1116022187">
    <w:abstractNumId w:val="13"/>
  </w:num>
  <w:num w:numId="5" w16cid:durableId="147984594">
    <w:abstractNumId w:val="15"/>
  </w:num>
  <w:num w:numId="6" w16cid:durableId="2059089008">
    <w:abstractNumId w:val="21"/>
  </w:num>
  <w:num w:numId="7" w16cid:durableId="555631145">
    <w:abstractNumId w:val="16"/>
  </w:num>
  <w:num w:numId="8" w16cid:durableId="720985139">
    <w:abstractNumId w:val="9"/>
  </w:num>
  <w:num w:numId="9" w16cid:durableId="1675499757">
    <w:abstractNumId w:val="1"/>
  </w:num>
  <w:num w:numId="10" w16cid:durableId="556205091">
    <w:abstractNumId w:val="25"/>
  </w:num>
  <w:num w:numId="11" w16cid:durableId="1633361001">
    <w:abstractNumId w:val="7"/>
  </w:num>
  <w:num w:numId="12" w16cid:durableId="317922582">
    <w:abstractNumId w:val="6"/>
  </w:num>
  <w:num w:numId="13" w16cid:durableId="82773334">
    <w:abstractNumId w:val="14"/>
  </w:num>
  <w:num w:numId="14" w16cid:durableId="110591555">
    <w:abstractNumId w:val="18"/>
  </w:num>
  <w:num w:numId="15" w16cid:durableId="361370163">
    <w:abstractNumId w:val="19"/>
  </w:num>
  <w:num w:numId="16" w16cid:durableId="446773352">
    <w:abstractNumId w:val="0"/>
  </w:num>
  <w:num w:numId="17" w16cid:durableId="1624119360">
    <w:abstractNumId w:val="12"/>
  </w:num>
  <w:num w:numId="18" w16cid:durableId="584195267">
    <w:abstractNumId w:val="10"/>
  </w:num>
  <w:num w:numId="19" w16cid:durableId="846559395">
    <w:abstractNumId w:val="5"/>
  </w:num>
  <w:num w:numId="20" w16cid:durableId="566186643">
    <w:abstractNumId w:val="11"/>
  </w:num>
  <w:num w:numId="21" w16cid:durableId="1530681395">
    <w:abstractNumId w:val="24"/>
  </w:num>
  <w:num w:numId="22" w16cid:durableId="1446778297">
    <w:abstractNumId w:val="26"/>
  </w:num>
  <w:num w:numId="23" w16cid:durableId="1957833303">
    <w:abstractNumId w:val="23"/>
  </w:num>
  <w:num w:numId="24" w16cid:durableId="432867400">
    <w:abstractNumId w:val="8"/>
  </w:num>
  <w:num w:numId="25" w16cid:durableId="1466115687">
    <w:abstractNumId w:val="3"/>
  </w:num>
  <w:num w:numId="26" w16cid:durableId="1540051585">
    <w:abstractNumId w:val="17"/>
  </w:num>
  <w:num w:numId="27" w16cid:durableId="1244678807">
    <w:abstractNumId w:val="27"/>
  </w:num>
  <w:num w:numId="28" w16cid:durableId="1056121035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klilji30@gmail.com">
    <w15:presenceInfo w15:providerId="Windows Live" w15:userId="1e4260d098693a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0E"/>
    <w:rsid w:val="00002D38"/>
    <w:rsid w:val="001046CE"/>
    <w:rsid w:val="00136A9A"/>
    <w:rsid w:val="001821AE"/>
    <w:rsid w:val="00220A2C"/>
    <w:rsid w:val="002A141A"/>
    <w:rsid w:val="002A33B2"/>
    <w:rsid w:val="002C1F06"/>
    <w:rsid w:val="002C30AE"/>
    <w:rsid w:val="002F7661"/>
    <w:rsid w:val="00357627"/>
    <w:rsid w:val="00360615"/>
    <w:rsid w:val="00371709"/>
    <w:rsid w:val="00384F12"/>
    <w:rsid w:val="00386399"/>
    <w:rsid w:val="00391EC9"/>
    <w:rsid w:val="003C5F08"/>
    <w:rsid w:val="003F2A28"/>
    <w:rsid w:val="00403373"/>
    <w:rsid w:val="00427848"/>
    <w:rsid w:val="004A7F03"/>
    <w:rsid w:val="004B4FCC"/>
    <w:rsid w:val="004E30E9"/>
    <w:rsid w:val="004E6BFB"/>
    <w:rsid w:val="004F1CE0"/>
    <w:rsid w:val="00505968"/>
    <w:rsid w:val="005270B9"/>
    <w:rsid w:val="0054109D"/>
    <w:rsid w:val="00555670"/>
    <w:rsid w:val="00585F9F"/>
    <w:rsid w:val="00597915"/>
    <w:rsid w:val="00613154"/>
    <w:rsid w:val="00630251"/>
    <w:rsid w:val="006E2AAD"/>
    <w:rsid w:val="007052D4"/>
    <w:rsid w:val="007107B0"/>
    <w:rsid w:val="00762825"/>
    <w:rsid w:val="007D2FC5"/>
    <w:rsid w:val="007E68CC"/>
    <w:rsid w:val="00816015"/>
    <w:rsid w:val="00835C8F"/>
    <w:rsid w:val="008E5493"/>
    <w:rsid w:val="008E6CC0"/>
    <w:rsid w:val="008E7D77"/>
    <w:rsid w:val="00924A91"/>
    <w:rsid w:val="00963539"/>
    <w:rsid w:val="0097130D"/>
    <w:rsid w:val="00972A82"/>
    <w:rsid w:val="009A772B"/>
    <w:rsid w:val="009B6515"/>
    <w:rsid w:val="009C762B"/>
    <w:rsid w:val="009E5C0D"/>
    <w:rsid w:val="009F5C41"/>
    <w:rsid w:val="00AA4DEC"/>
    <w:rsid w:val="00B0761A"/>
    <w:rsid w:val="00B1112B"/>
    <w:rsid w:val="00B17B07"/>
    <w:rsid w:val="00B46838"/>
    <w:rsid w:val="00B52BB8"/>
    <w:rsid w:val="00B9446F"/>
    <w:rsid w:val="00BA044D"/>
    <w:rsid w:val="00BA5330"/>
    <w:rsid w:val="00BC4DA1"/>
    <w:rsid w:val="00BD6936"/>
    <w:rsid w:val="00C0356C"/>
    <w:rsid w:val="00CA2FAF"/>
    <w:rsid w:val="00CF5262"/>
    <w:rsid w:val="00CF699F"/>
    <w:rsid w:val="00D0090E"/>
    <w:rsid w:val="00D32D0C"/>
    <w:rsid w:val="00D6721E"/>
    <w:rsid w:val="00D7487B"/>
    <w:rsid w:val="00DF7B1C"/>
    <w:rsid w:val="00E04706"/>
    <w:rsid w:val="00E718AC"/>
    <w:rsid w:val="00F36CCD"/>
    <w:rsid w:val="00F4415F"/>
    <w:rsid w:val="00F722FB"/>
    <w:rsid w:val="00FA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F9EC"/>
  <w15:chartTrackingRefBased/>
  <w15:docId w15:val="{14F7469E-AE13-4CFE-9EB0-996F349F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AE"/>
  </w:style>
  <w:style w:type="paragraph" w:styleId="Footer">
    <w:name w:val="footer"/>
    <w:basedOn w:val="Normal"/>
    <w:link w:val="FooterChar"/>
    <w:uiPriority w:val="99"/>
    <w:unhideWhenUsed/>
    <w:rsid w:val="002C3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AE"/>
  </w:style>
  <w:style w:type="paragraph" w:customStyle="1" w:styleId="margin-bottom-xs">
    <w:name w:val="margin-bottom-xs"/>
    <w:basedOn w:val="Normal"/>
    <w:rsid w:val="0054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63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maingi@kabarak.ac.ke" TargetMode="External"/><Relationship Id="rId13" Type="http://schemas.openxmlformats.org/officeDocument/2006/relationships/hyperlink" Target="https://github.com/MaingiMuema/Dawit-flexi-hela" TargetMode="External"/><Relationship Id="rId18" Type="http://schemas.openxmlformats.org/officeDocument/2006/relationships/hyperlink" Target="https://www.figma.com/file/LBBDT10RrQU0cTzyS1L7Ik/SCFF?node-id=0%3A1&amp;t=4Ntxzod7dTVUCKcx-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maingimuema.github.io/SCFF-2.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maginariumsolutions.co.ke" TargetMode="External"/><Relationship Id="rId17" Type="http://schemas.openxmlformats.org/officeDocument/2006/relationships/hyperlink" Target="https://www.figma.com/file/yaGSvsHOqPcEgwvZcOLVlm/Dobiri?t=jeWHnDICZ7dTmc4l-6" TargetMode="External"/><Relationship Id="rId25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bQEQMxHLklQrN5VEe6NvVq/PensionPlus?t=jeWHnDICZ7dTmc4l-6" TargetMode="External"/><Relationship Id="rId20" Type="http://schemas.openxmlformats.org/officeDocument/2006/relationships/hyperlink" Target="https://github.com/MaingiMuema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ingiMuema/PensionPlus-5.0" TargetMode="External"/><Relationship Id="rId24" Type="http://schemas.openxmlformats.org/officeDocument/2006/relationships/hyperlink" Target="https://www.figma.com/proto/OGQMLMENaXhofLluwiHcCQ/Rulebar?page-id=0%3A1&amp;node-id=2%3A2&amp;starting-point-node-id=2%3A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proto/bQEQMxHLklQrN5VEe6NvVq/PensionPlus?node-id=0%3A1" TargetMode="External"/><Relationship Id="rId23" Type="http://schemas.openxmlformats.org/officeDocument/2006/relationships/hyperlink" Target="https://www.figma.com/proto/YrBX03hhQmD3eGeTyETc69/ClickOn?page-id=0%3A1&amp;node-id=2%3A2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arkmaingi@kabarak.ac.ke" TargetMode="External"/><Relationship Id="rId19" Type="http://schemas.openxmlformats.org/officeDocument/2006/relationships/hyperlink" Target="https://www.figma.com/file/tgoHxXJepzay5BcMM1PvdT/pixyflix?t=4Ntxzod7dTVUCKcx-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kmaingi@kabarak.ac.ke" TargetMode="External"/><Relationship Id="rId14" Type="http://schemas.openxmlformats.org/officeDocument/2006/relationships/hyperlink" Target="https://github.com/MaingiMuema/Pixyflix" TargetMode="External"/><Relationship Id="rId22" Type="http://schemas.openxmlformats.org/officeDocument/2006/relationships/hyperlink" Target="https://maingimuema.github.io/SCFF-Website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46CA0-F9F7-4D61-B822-9C98B0CE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macklilji30@gmail.com</dc:creator>
  <cp:keywords/>
  <dc:description/>
  <cp:lastModifiedBy>macklilji30@gmail.com</cp:lastModifiedBy>
  <cp:revision>25</cp:revision>
  <dcterms:created xsi:type="dcterms:W3CDTF">2022-05-28T13:24:00Z</dcterms:created>
  <dcterms:modified xsi:type="dcterms:W3CDTF">2023-03-07T13:51:00Z</dcterms:modified>
</cp:coreProperties>
</file>